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4ED271" w14:textId="77777777" w:rsidR="0024486B" w:rsidRDefault="00FE3EC6">
      <w:pPr>
        <w:spacing w:after="85"/>
        <w:ind w:left="258" w:right="0" w:firstLine="0"/>
        <w:jc w:val="left"/>
      </w:pPr>
      <w:r>
        <w:rPr>
          <w:b/>
          <w:color w:val="FF0000"/>
          <w:sz w:val="35"/>
        </w:rPr>
        <w:t>VISVESVARAYA TECHNOLOGICAL UNIVERSITY</w:t>
      </w:r>
      <w:r>
        <w:rPr>
          <w:b/>
          <w:sz w:val="35"/>
        </w:rPr>
        <w:t xml:space="preserve"> </w:t>
      </w:r>
    </w:p>
    <w:p w14:paraId="2BEBFD89" w14:textId="77777777" w:rsidR="0024486B" w:rsidRDefault="00FE3EC6">
      <w:pPr>
        <w:spacing w:after="0"/>
        <w:ind w:left="0" w:right="207" w:firstLine="0"/>
        <w:jc w:val="center"/>
      </w:pPr>
      <w:r>
        <w:rPr>
          <w:color w:val="FF0000"/>
          <w:sz w:val="28"/>
        </w:rPr>
        <w:t>JNANASANGAMA, BELGAVI-590018</w:t>
      </w:r>
      <w:r>
        <w:rPr>
          <w:sz w:val="28"/>
        </w:rPr>
        <w:t xml:space="preserve"> </w:t>
      </w:r>
    </w:p>
    <w:p w14:paraId="176A4B5C" w14:textId="77777777" w:rsidR="0024486B" w:rsidRDefault="00FE3EC6">
      <w:pPr>
        <w:spacing w:after="0"/>
        <w:ind w:left="0" w:right="0" w:firstLine="0"/>
        <w:jc w:val="left"/>
      </w:pPr>
      <w:r>
        <w:rPr>
          <w:sz w:val="17"/>
        </w:rPr>
        <w:t xml:space="preserve"> </w:t>
      </w:r>
    </w:p>
    <w:p w14:paraId="63D9D30C" w14:textId="77777777" w:rsidR="0024486B" w:rsidRDefault="00FE3EC6">
      <w:pPr>
        <w:spacing w:after="58"/>
        <w:ind w:left="3698" w:right="0" w:firstLine="0"/>
        <w:jc w:val="left"/>
      </w:pPr>
      <w:r>
        <w:rPr>
          <w:noProof/>
        </w:rPr>
        <w:drawing>
          <wp:inline distT="0" distB="0" distL="0" distR="0" wp14:anchorId="7A5FF3CC" wp14:editId="4E18C0F6">
            <wp:extent cx="1240790" cy="1423670"/>
            <wp:effectExtent l="0" t="0" r="0" b="0"/>
            <wp:docPr id="134" name="Picture 134"/>
            <wp:cNvGraphicFramePr/>
            <a:graphic xmlns:a="http://schemas.openxmlformats.org/drawingml/2006/main">
              <a:graphicData uri="http://schemas.openxmlformats.org/drawingml/2006/picture">
                <pic:pic xmlns:pic="http://schemas.openxmlformats.org/drawingml/2006/picture">
                  <pic:nvPicPr>
                    <pic:cNvPr id="134" name="Picture 134"/>
                    <pic:cNvPicPr/>
                  </pic:nvPicPr>
                  <pic:blipFill>
                    <a:blip r:embed="rId7"/>
                    <a:stretch>
                      <a:fillRect/>
                    </a:stretch>
                  </pic:blipFill>
                  <pic:spPr>
                    <a:xfrm>
                      <a:off x="0" y="0"/>
                      <a:ext cx="1240790" cy="1423670"/>
                    </a:xfrm>
                    <a:prstGeom prst="rect">
                      <a:avLst/>
                    </a:prstGeom>
                  </pic:spPr>
                </pic:pic>
              </a:graphicData>
            </a:graphic>
          </wp:inline>
        </w:drawing>
      </w:r>
    </w:p>
    <w:p w14:paraId="36827044" w14:textId="77777777" w:rsidR="0024486B" w:rsidRDefault="00FE3EC6">
      <w:pPr>
        <w:spacing w:after="16"/>
        <w:ind w:left="0" w:right="0" w:firstLine="0"/>
        <w:jc w:val="left"/>
      </w:pPr>
      <w:r>
        <w:rPr>
          <w:sz w:val="28"/>
        </w:rPr>
        <w:t xml:space="preserve"> </w:t>
      </w:r>
    </w:p>
    <w:p w14:paraId="4519B2AD" w14:textId="48DAF818" w:rsidR="0024486B" w:rsidRDefault="00FE3EC6">
      <w:pPr>
        <w:spacing w:after="160" w:line="252" w:lineRule="auto"/>
        <w:ind w:left="153" w:right="143"/>
        <w:jc w:val="center"/>
      </w:pPr>
      <w:r>
        <w:rPr>
          <w:b/>
          <w:sz w:val="32"/>
        </w:rPr>
        <w:t xml:space="preserve">DATABASE MANAGEMENT SYSTEM MINI PROJECT  </w:t>
      </w:r>
      <w:proofErr w:type="gramStart"/>
      <w:r>
        <w:rPr>
          <w:b/>
          <w:sz w:val="32"/>
        </w:rPr>
        <w:t xml:space="preserve">   (</w:t>
      </w:r>
      <w:proofErr w:type="gramEnd"/>
      <w:r>
        <w:rPr>
          <w:b/>
          <w:sz w:val="32"/>
        </w:rPr>
        <w:t xml:space="preserve">BCS403) </w:t>
      </w:r>
    </w:p>
    <w:p w14:paraId="05E865C0" w14:textId="77777777" w:rsidR="0024486B" w:rsidRDefault="00FE3EC6">
      <w:pPr>
        <w:spacing w:after="64"/>
        <w:ind w:left="222" w:right="427"/>
        <w:jc w:val="center"/>
      </w:pPr>
      <w:r>
        <w:t xml:space="preserve">on </w:t>
      </w:r>
    </w:p>
    <w:p w14:paraId="3F94347E" w14:textId="2A99378A" w:rsidR="0024486B" w:rsidRDefault="00FE3EC6">
      <w:pPr>
        <w:spacing w:after="88"/>
        <w:ind w:left="406" w:right="0" w:firstLine="0"/>
        <w:jc w:val="left"/>
      </w:pPr>
      <w:r>
        <w:rPr>
          <w:color w:val="2D5195"/>
          <w:sz w:val="32"/>
        </w:rPr>
        <w:t xml:space="preserve">                        “</w:t>
      </w:r>
      <w:r w:rsidR="00D17B92">
        <w:rPr>
          <w:color w:val="2D5195"/>
          <w:sz w:val="32"/>
        </w:rPr>
        <w:t>Student Database with Multi-level Access</w:t>
      </w:r>
      <w:r>
        <w:rPr>
          <w:color w:val="2D5195"/>
          <w:sz w:val="32"/>
        </w:rPr>
        <w:t>”</w:t>
      </w:r>
      <w:r>
        <w:rPr>
          <w:sz w:val="32"/>
        </w:rPr>
        <w:t xml:space="preserve"> </w:t>
      </w:r>
    </w:p>
    <w:p w14:paraId="33AE9307" w14:textId="77777777" w:rsidR="0024486B" w:rsidRDefault="00FE3EC6">
      <w:pPr>
        <w:spacing w:after="66"/>
        <w:ind w:left="696" w:right="0"/>
        <w:jc w:val="left"/>
      </w:pPr>
      <w:r>
        <w:rPr>
          <w:sz w:val="28"/>
        </w:rPr>
        <w:t>Submitted in partial fulfilment of the requirements for the 4</w:t>
      </w:r>
      <w:r>
        <w:rPr>
          <w:sz w:val="35"/>
          <w:vertAlign w:val="superscript"/>
        </w:rPr>
        <w:t xml:space="preserve">th </w:t>
      </w:r>
      <w:r>
        <w:rPr>
          <w:sz w:val="28"/>
        </w:rPr>
        <w:t xml:space="preserve">Semester </w:t>
      </w:r>
    </w:p>
    <w:p w14:paraId="4B4B316F" w14:textId="77777777" w:rsidR="0024486B" w:rsidRDefault="00FE3EC6">
      <w:pPr>
        <w:pStyle w:val="Heading2"/>
        <w:spacing w:after="231"/>
        <w:ind w:left="0" w:right="242" w:firstLine="0"/>
        <w:jc w:val="center"/>
      </w:pPr>
      <w:r>
        <w:rPr>
          <w:b w:val="0"/>
          <w:sz w:val="32"/>
        </w:rPr>
        <w:t xml:space="preserve">INFORMATION SCIENCE AND ENGINEERING </w:t>
      </w:r>
    </w:p>
    <w:p w14:paraId="1EB44A84" w14:textId="51DE5516" w:rsidR="0024486B" w:rsidRDefault="00FE3EC6">
      <w:pPr>
        <w:spacing w:after="146"/>
        <w:ind w:right="291"/>
        <w:jc w:val="center"/>
      </w:pPr>
      <w:r>
        <w:rPr>
          <w:b/>
        </w:rPr>
        <w:t xml:space="preserve">        Submitted by </w:t>
      </w:r>
    </w:p>
    <w:p w14:paraId="0F823A31" w14:textId="2EF793F4" w:rsidR="004B42F9" w:rsidRDefault="00FE3EC6">
      <w:pPr>
        <w:spacing w:after="108"/>
        <w:ind w:left="145" w:right="0"/>
        <w:jc w:val="left"/>
        <w:rPr>
          <w:color w:val="C10000"/>
          <w:sz w:val="28"/>
        </w:rP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6AF6DEB" wp14:editId="33188DF7">
                <wp:simplePos x="0" y="0"/>
                <wp:positionH relativeFrom="page">
                  <wp:posOffset>304800</wp:posOffset>
                </wp:positionH>
                <wp:positionV relativeFrom="page">
                  <wp:posOffset>323088</wp:posOffset>
                </wp:positionV>
                <wp:extent cx="18288" cy="10052304"/>
                <wp:effectExtent l="0" t="0" r="0" b="0"/>
                <wp:wrapSquare wrapText="bothSides"/>
                <wp:docPr id="37962" name="Group 37962"/>
                <wp:cNvGraphicFramePr/>
                <a:graphic xmlns:a="http://schemas.openxmlformats.org/drawingml/2006/main">
                  <a:graphicData uri="http://schemas.microsoft.com/office/word/2010/wordprocessingGroup">
                    <wpg:wgp>
                      <wpg:cNvGrpSpPr/>
                      <wpg:grpSpPr>
                        <a:xfrm>
                          <a:off x="0" y="0"/>
                          <a:ext cx="18288" cy="10052304"/>
                          <a:chOff x="0" y="0"/>
                          <a:chExt cx="18288" cy="10052304"/>
                        </a:xfrm>
                      </wpg:grpSpPr>
                      <wps:wsp>
                        <wps:cNvPr id="49734" name="Shape 49734"/>
                        <wps:cNvSpPr/>
                        <wps:spPr>
                          <a:xfrm>
                            <a:off x="0" y="0"/>
                            <a:ext cx="18288" cy="10052304"/>
                          </a:xfrm>
                          <a:custGeom>
                            <a:avLst/>
                            <a:gdLst/>
                            <a:ahLst/>
                            <a:cxnLst/>
                            <a:rect l="0" t="0" r="0" b="0"/>
                            <a:pathLst>
                              <a:path w="18288" h="10052304">
                                <a:moveTo>
                                  <a:pt x="0" y="0"/>
                                </a:moveTo>
                                <a:lnTo>
                                  <a:pt x="18288" y="0"/>
                                </a:lnTo>
                                <a:lnTo>
                                  <a:pt x="18288" y="10052304"/>
                                </a:lnTo>
                                <a:lnTo>
                                  <a:pt x="0" y="100523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4FB8ACF" id="Group 37962" o:spid="_x0000_s1026" style="position:absolute;margin-left:24pt;margin-top:25.45pt;width:1.45pt;height:791.5pt;z-index:251658240;mso-position-horizontal-relative:page;mso-position-vertical-relative:page" coordsize="182,1005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">
                <v:shape id="Shape 49734" o:spid="_x0000_s1027" style="position:absolute;width:182;height:100523;visibility:visible;mso-wrap-style:square;v-text-anchor:top" coordsize="18288,10052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" path="m,l18288,r,10052304l,10052304,,e" fillcolor="black" stroked="f" strokeweight="0">
                  <v:stroke miterlimit="83231f" joinstyle="miter"/>
                  <v:path arrowok="t" textboxrect="0,0,18288,10052304"/>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500AFC0B" wp14:editId="50741E7E">
                <wp:simplePos x="0" y="0"/>
                <wp:positionH relativeFrom="page">
                  <wp:posOffset>7245096</wp:posOffset>
                </wp:positionH>
                <wp:positionV relativeFrom="page">
                  <wp:posOffset>323088</wp:posOffset>
                </wp:positionV>
                <wp:extent cx="18288" cy="10052304"/>
                <wp:effectExtent l="0" t="0" r="0" b="0"/>
                <wp:wrapSquare wrapText="bothSides"/>
                <wp:docPr id="37963" name="Group 37963"/>
                <wp:cNvGraphicFramePr/>
                <a:graphic xmlns:a="http://schemas.openxmlformats.org/drawingml/2006/main">
                  <a:graphicData uri="http://schemas.microsoft.com/office/word/2010/wordprocessingGroup">
                    <wpg:wgp>
                      <wpg:cNvGrpSpPr/>
                      <wpg:grpSpPr>
                        <a:xfrm>
                          <a:off x="0" y="0"/>
                          <a:ext cx="18288" cy="10052304"/>
                          <a:chOff x="0" y="0"/>
                          <a:chExt cx="18288" cy="10052304"/>
                        </a:xfrm>
                      </wpg:grpSpPr>
                      <wps:wsp>
                        <wps:cNvPr id="49736" name="Shape 49736"/>
                        <wps:cNvSpPr/>
                        <wps:spPr>
                          <a:xfrm>
                            <a:off x="0" y="0"/>
                            <a:ext cx="18288" cy="10052304"/>
                          </a:xfrm>
                          <a:custGeom>
                            <a:avLst/>
                            <a:gdLst/>
                            <a:ahLst/>
                            <a:cxnLst/>
                            <a:rect l="0" t="0" r="0" b="0"/>
                            <a:pathLst>
                              <a:path w="18288" h="10052304">
                                <a:moveTo>
                                  <a:pt x="0" y="0"/>
                                </a:moveTo>
                                <a:lnTo>
                                  <a:pt x="18288" y="0"/>
                                </a:lnTo>
                                <a:lnTo>
                                  <a:pt x="18288" y="10052304"/>
                                </a:lnTo>
                                <a:lnTo>
                                  <a:pt x="0" y="100523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2F7EE8D" id="Group 37963" o:spid="_x0000_s1026" style="position:absolute;margin-left:570.5pt;margin-top:25.45pt;width:1.45pt;height:791.5pt;z-index:251659264;mso-position-horizontal-relative:page;mso-position-vertical-relative:page" coordsize="182,1005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">
                <v:shape id="Shape 49736" o:spid="_x0000_s1027" style="position:absolute;width:182;height:100523;visibility:visible;mso-wrap-style:square;v-text-anchor:top" coordsize="18288,10052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" path="m,l18288,r,10052304l,10052304,,e" fillcolor="black" stroked="f" strokeweight="0">
                  <v:stroke miterlimit="83231f" joinstyle="miter"/>
                  <v:path arrowok="t" textboxrect="0,0,18288,10052304"/>
                </v:shape>
                <w10:wrap type="square" anchorx="page" anchory="page"/>
              </v:group>
            </w:pict>
          </mc:Fallback>
        </mc:AlternateContent>
      </w:r>
      <w:r>
        <w:rPr>
          <w:color w:val="C10000"/>
          <w:sz w:val="28"/>
        </w:rPr>
        <w:t xml:space="preserve">         </w:t>
      </w:r>
      <w:r w:rsidR="00D17B92">
        <w:rPr>
          <w:color w:val="C10000"/>
          <w:sz w:val="28"/>
        </w:rPr>
        <w:tab/>
      </w:r>
      <w:r w:rsidR="00D17B92">
        <w:rPr>
          <w:color w:val="C10000"/>
          <w:sz w:val="28"/>
        </w:rPr>
        <w:tab/>
      </w:r>
      <w:r w:rsidR="00D17B92">
        <w:rPr>
          <w:color w:val="C10000"/>
          <w:sz w:val="28"/>
        </w:rPr>
        <w:tab/>
      </w:r>
      <w:r w:rsidR="004B42F9">
        <w:rPr>
          <w:color w:val="C10000"/>
          <w:sz w:val="28"/>
        </w:rPr>
        <w:tab/>
        <w:t xml:space="preserve">       1BI23IS139</w:t>
      </w:r>
    </w:p>
    <w:p w14:paraId="059B5F9B" w14:textId="64597368" w:rsidR="0024486B" w:rsidRDefault="004B42F9" w:rsidP="004B42F9">
      <w:pPr>
        <w:spacing w:after="108"/>
        <w:ind w:left="2890" w:right="0" w:firstLine="710"/>
        <w:jc w:val="left"/>
      </w:pPr>
      <w:r>
        <w:rPr>
          <w:color w:val="C10000"/>
          <w:sz w:val="28"/>
        </w:rPr>
        <w:t xml:space="preserve">        </w:t>
      </w:r>
      <w:r w:rsidR="00D17B92">
        <w:rPr>
          <w:color w:val="C10000"/>
          <w:sz w:val="28"/>
        </w:rPr>
        <w:t>Vineeth PS</w:t>
      </w:r>
      <w:r w:rsidR="00FE3EC6">
        <w:rPr>
          <w:color w:val="C10000"/>
          <w:sz w:val="28"/>
        </w:rPr>
        <w:t xml:space="preserve">              </w:t>
      </w:r>
    </w:p>
    <w:p w14:paraId="2BBB3D34" w14:textId="75D493FA" w:rsidR="0024486B" w:rsidRDefault="00FE3EC6" w:rsidP="004B42F9">
      <w:pPr>
        <w:spacing w:after="108"/>
        <w:ind w:left="145" w:right="0"/>
        <w:jc w:val="left"/>
      </w:pPr>
      <w:r>
        <w:rPr>
          <w:color w:val="C10000"/>
          <w:sz w:val="28"/>
        </w:rPr>
        <w:t xml:space="preserve">                                   </w:t>
      </w:r>
      <w:r w:rsidR="004B42F9">
        <w:tab/>
      </w:r>
      <w:r w:rsidR="004B42F9">
        <w:tab/>
        <w:t xml:space="preserve">  </w:t>
      </w:r>
      <w:r>
        <w:rPr>
          <w:b/>
        </w:rPr>
        <w:t xml:space="preserve">Under the guidance of </w:t>
      </w:r>
    </w:p>
    <w:p w14:paraId="4927D021" w14:textId="4CA9CDDD" w:rsidR="0024486B" w:rsidRDefault="00FE3EC6">
      <w:pPr>
        <w:tabs>
          <w:tab w:val="center" w:pos="4835"/>
        </w:tabs>
        <w:spacing w:after="0"/>
        <w:ind w:left="0" w:right="0" w:firstLine="0"/>
        <w:jc w:val="left"/>
      </w:pPr>
      <w:r>
        <w:rPr>
          <w:sz w:val="20"/>
        </w:rPr>
        <w:t xml:space="preserve"> </w:t>
      </w:r>
      <w:r>
        <w:rPr>
          <w:sz w:val="20"/>
        </w:rPr>
        <w:tab/>
      </w:r>
      <w:r w:rsidR="00FC2FE3">
        <w:rPr>
          <w:color w:val="C0504D"/>
          <w:sz w:val="28"/>
        </w:rPr>
        <w:t>Dr.</w:t>
      </w:r>
      <w:r w:rsidR="00AF5D49">
        <w:rPr>
          <w:color w:val="C0504D"/>
          <w:sz w:val="28"/>
        </w:rPr>
        <w:t xml:space="preserve"> Shilpa</w:t>
      </w:r>
      <w:r w:rsidR="00FC2FE3">
        <w:rPr>
          <w:color w:val="C0504D"/>
          <w:sz w:val="28"/>
        </w:rPr>
        <w:t xml:space="preserve"> M</w:t>
      </w:r>
    </w:p>
    <w:p w14:paraId="17684C78" w14:textId="1189B77C" w:rsidR="0024486B" w:rsidRDefault="00FE3EC6">
      <w:pPr>
        <w:tabs>
          <w:tab w:val="center" w:pos="490"/>
          <w:tab w:val="center" w:pos="4836"/>
        </w:tabs>
        <w:spacing w:after="0"/>
        <w:ind w:left="0" w:right="0" w:firstLine="0"/>
        <w:jc w:val="left"/>
      </w:pPr>
      <w:r>
        <w:rPr>
          <w:rFonts w:ascii="Calibri" w:eastAsia="Calibri" w:hAnsi="Calibri" w:cs="Calibri"/>
          <w:sz w:val="22"/>
        </w:rPr>
        <w:tab/>
      </w:r>
      <w:r>
        <w:t xml:space="preserve"> </w:t>
      </w:r>
      <w:r>
        <w:tab/>
        <w:t xml:space="preserve"> Professor </w:t>
      </w:r>
    </w:p>
    <w:p w14:paraId="1B595EBE" w14:textId="66328C0E" w:rsidR="0024486B" w:rsidRDefault="00FE3EC6" w:rsidP="004B42F9">
      <w:pPr>
        <w:spacing w:after="0"/>
        <w:ind w:left="0" w:right="0" w:firstLine="0"/>
        <w:jc w:val="left"/>
      </w:pPr>
      <w:r>
        <w:rPr>
          <w:sz w:val="20"/>
        </w:rPr>
        <w:t xml:space="preserve"> </w:t>
      </w:r>
      <w:r w:rsidR="004B42F9">
        <w:tab/>
      </w:r>
      <w:r w:rsidR="004B42F9">
        <w:tab/>
      </w:r>
      <w:r w:rsidR="004B42F9">
        <w:tab/>
      </w:r>
      <w:r w:rsidR="004B42F9">
        <w:tab/>
      </w:r>
      <w:r w:rsidR="004B42F9">
        <w:tab/>
        <w:t xml:space="preserve">     </w:t>
      </w:r>
      <w:r>
        <w:t xml:space="preserve">Department of ISE, </w:t>
      </w:r>
    </w:p>
    <w:p w14:paraId="4E946D2C" w14:textId="77777777" w:rsidR="0024486B" w:rsidRDefault="00FE3EC6">
      <w:pPr>
        <w:tabs>
          <w:tab w:val="center" w:pos="4838"/>
        </w:tabs>
        <w:spacing w:after="66"/>
        <w:ind w:left="-15" w:right="0" w:firstLine="0"/>
        <w:jc w:val="left"/>
      </w:pPr>
      <w:r>
        <w:rPr>
          <w:sz w:val="20"/>
        </w:rPr>
        <w:t xml:space="preserve"> </w:t>
      </w:r>
      <w:r>
        <w:rPr>
          <w:sz w:val="20"/>
        </w:rPr>
        <w:tab/>
      </w:r>
      <w:r>
        <w:t xml:space="preserve">BIT, Bangalore. </w:t>
      </w:r>
    </w:p>
    <w:p w14:paraId="6CCDDA73" w14:textId="77777777" w:rsidR="004B42F9" w:rsidRDefault="00FE3EC6" w:rsidP="004B42F9">
      <w:pPr>
        <w:spacing w:after="200"/>
        <w:ind w:left="3815" w:right="0" w:firstLine="0"/>
        <w:jc w:val="left"/>
        <w:rPr>
          <w:b/>
          <w:sz w:val="28"/>
        </w:rPr>
      </w:pPr>
      <w:r>
        <w:rPr>
          <w:noProof/>
        </w:rPr>
        <w:drawing>
          <wp:inline distT="0" distB="0" distL="0" distR="0" wp14:anchorId="11C2A237" wp14:editId="72D5D4AB">
            <wp:extent cx="1275080" cy="1169543"/>
            <wp:effectExtent l="0" t="0" r="0" b="0"/>
            <wp:docPr id="136" name="Picture 136"/>
            <wp:cNvGraphicFramePr/>
            <a:graphic xmlns:a="http://schemas.openxmlformats.org/drawingml/2006/main">
              <a:graphicData uri="http://schemas.openxmlformats.org/drawingml/2006/picture">
                <pic:pic xmlns:pic="http://schemas.openxmlformats.org/drawingml/2006/picture">
                  <pic:nvPicPr>
                    <pic:cNvPr id="136" name="Picture 136"/>
                    <pic:cNvPicPr/>
                  </pic:nvPicPr>
                  <pic:blipFill>
                    <a:blip r:embed="rId8"/>
                    <a:stretch>
                      <a:fillRect/>
                    </a:stretch>
                  </pic:blipFill>
                  <pic:spPr>
                    <a:xfrm>
                      <a:off x="0" y="0"/>
                      <a:ext cx="1275080" cy="1169543"/>
                    </a:xfrm>
                    <a:prstGeom prst="rect">
                      <a:avLst/>
                    </a:prstGeom>
                  </pic:spPr>
                </pic:pic>
              </a:graphicData>
            </a:graphic>
          </wp:inline>
        </w:drawing>
      </w:r>
    </w:p>
    <w:p w14:paraId="28FE99CC" w14:textId="77777777" w:rsidR="004B42F9" w:rsidRDefault="00FE3EC6" w:rsidP="004B42F9">
      <w:pPr>
        <w:spacing w:after="200"/>
        <w:ind w:left="1450" w:right="0" w:firstLine="710"/>
        <w:jc w:val="left"/>
      </w:pPr>
      <w:r>
        <w:rPr>
          <w:b/>
          <w:sz w:val="28"/>
        </w:rPr>
        <w:t xml:space="preserve">BANGALORE INSTITUTE OF TECHNOLOGY </w:t>
      </w:r>
    </w:p>
    <w:p w14:paraId="335CEA88" w14:textId="7E0F38AF" w:rsidR="0024486B" w:rsidRPr="00FC2FE3" w:rsidRDefault="00FE3EC6" w:rsidP="004B42F9">
      <w:pPr>
        <w:spacing w:after="200"/>
        <w:ind w:left="2170" w:right="0" w:firstLine="710"/>
        <w:jc w:val="left"/>
        <w:rPr>
          <w:b/>
          <w:bCs/>
        </w:rPr>
      </w:pPr>
      <w:r w:rsidRPr="00FC2FE3">
        <w:rPr>
          <w:b/>
          <w:bCs/>
        </w:rPr>
        <w:t xml:space="preserve">K.R. Road, V.V. Puram, Bengaluru -560004 </w:t>
      </w:r>
    </w:p>
    <w:p w14:paraId="0E9E36F4" w14:textId="77777777" w:rsidR="0024486B" w:rsidRDefault="00FE3EC6" w:rsidP="004B42F9">
      <w:pPr>
        <w:pStyle w:val="Heading3"/>
        <w:spacing w:after="0"/>
        <w:ind w:left="244" w:right="0" w:firstLine="476"/>
      </w:pPr>
      <w:r>
        <w:t xml:space="preserve">DEPARTMENT OF INFORMATION SCIENCE AND ENGINEERING </w:t>
      </w:r>
    </w:p>
    <w:p w14:paraId="61306785" w14:textId="32A4A6A0" w:rsidR="0024486B" w:rsidRPr="004B42F9" w:rsidRDefault="00FE3EC6" w:rsidP="004B42F9">
      <w:pPr>
        <w:spacing w:after="151"/>
        <w:ind w:left="0" w:right="0" w:firstLine="0"/>
        <w:jc w:val="left"/>
      </w:pPr>
      <w:r>
        <w:rPr>
          <w:b/>
          <w:sz w:val="20"/>
        </w:rPr>
        <w:t xml:space="preserve"> </w:t>
      </w:r>
      <w:r w:rsidR="004B42F9">
        <w:rPr>
          <w:b/>
          <w:sz w:val="20"/>
        </w:rPr>
        <w:tab/>
      </w:r>
      <w:r w:rsidR="004B42F9">
        <w:rPr>
          <w:b/>
          <w:sz w:val="20"/>
        </w:rPr>
        <w:tab/>
      </w:r>
      <w:r w:rsidR="004B42F9">
        <w:rPr>
          <w:b/>
          <w:sz w:val="20"/>
        </w:rPr>
        <w:tab/>
      </w:r>
      <w:r w:rsidR="004B42F9">
        <w:rPr>
          <w:b/>
          <w:sz w:val="20"/>
        </w:rPr>
        <w:tab/>
      </w:r>
      <w:r w:rsidR="004B42F9">
        <w:rPr>
          <w:b/>
          <w:sz w:val="20"/>
        </w:rPr>
        <w:tab/>
      </w:r>
      <w:r w:rsidR="004B42F9">
        <w:rPr>
          <w:b/>
          <w:sz w:val="20"/>
        </w:rPr>
        <w:tab/>
      </w:r>
      <w:r w:rsidR="004B42F9" w:rsidRPr="004B42F9">
        <w:rPr>
          <w:b/>
        </w:rPr>
        <w:t>2024-2025</w:t>
      </w:r>
      <w:r w:rsidRPr="004B42F9">
        <w:rPr>
          <w:b/>
        </w:rPr>
        <w:t xml:space="preserve"> </w:t>
      </w:r>
    </w:p>
    <w:p w14:paraId="190054CD" w14:textId="77777777" w:rsidR="0024486B" w:rsidRDefault="00FE3EC6">
      <w:pPr>
        <w:spacing w:after="220"/>
        <w:ind w:left="3476" w:right="0" w:firstLine="0"/>
        <w:jc w:val="left"/>
      </w:pPr>
      <w:r>
        <w:rPr>
          <w:rFonts w:ascii="Calibri" w:eastAsia="Calibri" w:hAnsi="Calibri" w:cs="Calibri"/>
          <w:noProof/>
          <w:sz w:val="22"/>
        </w:rPr>
        <w:lastRenderedPageBreak/>
        <mc:AlternateContent>
          <mc:Choice Requires="wpg">
            <w:drawing>
              <wp:inline distT="0" distB="0" distL="0" distR="0" wp14:anchorId="104CA946" wp14:editId="68068D5D">
                <wp:extent cx="1520825" cy="1479550"/>
                <wp:effectExtent l="0" t="0" r="0" b="0"/>
                <wp:docPr id="38781" name="Group 38781"/>
                <wp:cNvGraphicFramePr/>
                <a:graphic xmlns:a="http://schemas.openxmlformats.org/drawingml/2006/main">
                  <a:graphicData uri="http://schemas.microsoft.com/office/word/2010/wordprocessingGroup">
                    <wpg:wgp>
                      <wpg:cNvGrpSpPr/>
                      <wpg:grpSpPr>
                        <a:xfrm>
                          <a:off x="0" y="0"/>
                          <a:ext cx="1520825" cy="1479550"/>
                          <a:chOff x="0" y="0"/>
                          <a:chExt cx="1520825" cy="1479550"/>
                        </a:xfrm>
                      </wpg:grpSpPr>
                      <pic:pic xmlns:pic="http://schemas.openxmlformats.org/drawingml/2006/picture">
                        <pic:nvPicPr>
                          <pic:cNvPr id="397" name="Picture 397"/>
                          <pic:cNvPicPr/>
                        </pic:nvPicPr>
                        <pic:blipFill>
                          <a:blip r:embed="rId9"/>
                          <a:stretch>
                            <a:fillRect/>
                          </a:stretch>
                        </pic:blipFill>
                        <pic:spPr>
                          <a:xfrm>
                            <a:off x="0" y="0"/>
                            <a:ext cx="1517650" cy="1390650"/>
                          </a:xfrm>
                          <a:prstGeom prst="rect">
                            <a:avLst/>
                          </a:prstGeom>
                        </pic:spPr>
                      </pic:pic>
                      <pic:pic xmlns:pic="http://schemas.openxmlformats.org/drawingml/2006/picture">
                        <pic:nvPicPr>
                          <pic:cNvPr id="399" name="Picture 399"/>
                          <pic:cNvPicPr/>
                        </pic:nvPicPr>
                        <pic:blipFill>
                          <a:blip r:embed="rId10"/>
                          <a:stretch>
                            <a:fillRect/>
                          </a:stretch>
                        </pic:blipFill>
                        <pic:spPr>
                          <a:xfrm>
                            <a:off x="3175" y="0"/>
                            <a:ext cx="1517650" cy="1479550"/>
                          </a:xfrm>
                          <a:prstGeom prst="rect">
                            <a:avLst/>
                          </a:prstGeom>
                        </pic:spPr>
                      </pic:pic>
                    </wpg:wgp>
                  </a:graphicData>
                </a:graphic>
              </wp:inline>
            </w:drawing>
          </mc:Choice>
          <mc:Fallback>
            <w:pict>
              <v:group w14:anchorId="6DB84CCB" id="Group 38781" o:spid="_x0000_s1026" style="width:119.75pt;height:116.5pt;mso-position-horizontal-relative:char;mso-position-vertical-relative:line" coordsize="15208,14795"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1T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97" o:spid="_x0000_s1027" type="#_x0000_t75" style="position:absolute;width:15176;height:13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">
                  <v:imagedata r:id="rId11" o:title=""/>
                </v:shape>
                <v:shape id="Picture 399" o:spid="_x0000_s1028" type="#_x0000_t75" style="position:absolute;left:31;width:15177;height:147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">
                  <v:imagedata r:id="rId12" o:title=""/>
                </v:shape>
                <w10:anchorlock/>
              </v:group>
            </w:pict>
          </mc:Fallback>
        </mc:AlternateContent>
      </w:r>
    </w:p>
    <w:p w14:paraId="3CC1FD23" w14:textId="77777777" w:rsidR="0024486B" w:rsidRDefault="00FE3EC6">
      <w:pPr>
        <w:spacing w:after="0"/>
        <w:ind w:left="0" w:right="0" w:firstLine="0"/>
        <w:jc w:val="left"/>
      </w:pPr>
      <w:r>
        <w:rPr>
          <w:b/>
          <w:sz w:val="28"/>
        </w:rPr>
        <w:t xml:space="preserve"> </w:t>
      </w:r>
    </w:p>
    <w:p w14:paraId="7918F82F" w14:textId="77777777" w:rsidR="0024486B" w:rsidRDefault="00FE3EC6">
      <w:pPr>
        <w:spacing w:after="36"/>
        <w:ind w:left="0" w:right="216" w:firstLine="0"/>
        <w:jc w:val="center"/>
      </w:pPr>
      <w:r>
        <w:rPr>
          <w:b/>
          <w:sz w:val="28"/>
          <w:u w:val="single" w:color="000000"/>
        </w:rPr>
        <w:t>CERTIFICATE</w:t>
      </w:r>
      <w:r>
        <w:rPr>
          <w:b/>
          <w:sz w:val="28"/>
        </w:rPr>
        <w:t xml:space="preserve"> </w:t>
      </w:r>
    </w:p>
    <w:p w14:paraId="4DF6266C" w14:textId="77777777" w:rsidR="0024486B" w:rsidRDefault="00FE3EC6">
      <w:pPr>
        <w:spacing w:after="0"/>
        <w:ind w:left="0" w:right="0" w:firstLine="0"/>
        <w:jc w:val="left"/>
      </w:pPr>
      <w:r>
        <w:rPr>
          <w:b/>
        </w:rPr>
        <w:t xml:space="preserve"> </w:t>
      </w:r>
    </w:p>
    <w:p w14:paraId="07DBF666" w14:textId="4EDC8D7C" w:rsidR="0024486B" w:rsidRDefault="00FE3EC6" w:rsidP="00D17B92">
      <w:pPr>
        <w:ind w:left="148" w:right="0"/>
      </w:pPr>
      <w:r>
        <w:t xml:space="preserve">This is to certify that the implementation of </w:t>
      </w:r>
      <w:r>
        <w:rPr>
          <w:b/>
        </w:rPr>
        <w:t xml:space="preserve">DBMS MINI PROJECT (BCS403) </w:t>
      </w:r>
      <w:r>
        <w:t xml:space="preserve">entitled </w:t>
      </w:r>
      <w:r>
        <w:rPr>
          <w:b/>
        </w:rPr>
        <w:t>“</w:t>
      </w:r>
      <w:r w:rsidR="00D17B92" w:rsidRPr="00D17B92">
        <w:rPr>
          <w:b/>
          <w:bCs/>
          <w:color w:val="000000" w:themeColor="text1"/>
        </w:rPr>
        <w:t>Student Database with Multi-level Access</w:t>
      </w:r>
      <w:r>
        <w:rPr>
          <w:b/>
        </w:rPr>
        <w:t xml:space="preserve">” </w:t>
      </w:r>
      <w:r>
        <w:t xml:space="preserve">has been successfully completed </w:t>
      </w:r>
      <w:r w:rsidR="00D17B92">
        <w:rPr>
          <w:bCs/>
        </w:rPr>
        <w:t>by</w:t>
      </w:r>
      <w:r>
        <w:rPr>
          <w:b/>
        </w:rPr>
        <w:t xml:space="preserve"> </w:t>
      </w:r>
      <w:r w:rsidR="00D17B92">
        <w:rPr>
          <w:b/>
        </w:rPr>
        <w:t>VINEETH PS(1BI23IS139)</w:t>
      </w: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5E6A05B2" wp14:editId="04E2540C">
                <wp:simplePos x="0" y="0"/>
                <wp:positionH relativeFrom="page">
                  <wp:posOffset>304800</wp:posOffset>
                </wp:positionH>
                <wp:positionV relativeFrom="page">
                  <wp:posOffset>323088</wp:posOffset>
                </wp:positionV>
                <wp:extent cx="18288" cy="10052304"/>
                <wp:effectExtent l="0" t="0" r="20320" b="25400"/>
                <wp:wrapSquare wrapText="bothSides"/>
                <wp:docPr id="38786" name="Group 38786"/>
                <wp:cNvGraphicFramePr/>
                <a:graphic xmlns:a="http://schemas.openxmlformats.org/drawingml/2006/main">
                  <a:graphicData uri="http://schemas.microsoft.com/office/word/2010/wordprocessingGroup">
                    <wpg:wgp>
                      <wpg:cNvGrpSpPr/>
                      <wpg:grpSpPr>
                        <a:xfrm>
                          <a:off x="0" y="0"/>
                          <a:ext cx="18288" cy="10052304"/>
                          <a:chOff x="0" y="0"/>
                          <a:chExt cx="18288" cy="10052304"/>
                        </a:xfrm>
                      </wpg:grpSpPr>
                      <wps:wsp>
                        <wps:cNvPr id="49738" name="Shape 49738"/>
                        <wps:cNvSpPr/>
                        <wps:spPr>
                          <a:xfrm>
                            <a:off x="0" y="0"/>
                            <a:ext cx="18288" cy="10052304"/>
                          </a:xfrm>
                          <a:custGeom>
                            <a:avLst/>
                            <a:gdLst/>
                            <a:ahLst/>
                            <a:cxnLst/>
                            <a:rect l="0" t="0" r="0" b="0"/>
                            <a:pathLst>
                              <a:path w="18288" h="10052304">
                                <a:moveTo>
                                  <a:pt x="0" y="0"/>
                                </a:moveTo>
                                <a:lnTo>
                                  <a:pt x="18288" y="0"/>
                                </a:lnTo>
                                <a:lnTo>
                                  <a:pt x="18288" y="10052304"/>
                                </a:lnTo>
                                <a:lnTo>
                                  <a:pt x="0" y="10052304"/>
                                </a:lnTo>
                                <a:lnTo>
                                  <a:pt x="0" y="0"/>
                                </a:lnTo>
                              </a:path>
                            </a:pathLst>
                          </a:custGeom>
                          <a:ln/>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7EF3F53B" id="Group 38786" o:spid="_x0000_s1026" style="position:absolute;margin-left:24pt;margin-top:25.45pt;width:1.45pt;height:791.5pt;z-index:251660288;mso-position-horizontal-relative:page;mso-position-vertical-relative:page" coordsize="182,1005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">
                <v:shape id="Shape 49738" o:spid="_x0000_s1027" style="position:absolute;width:182;height:100523;visibility:visible;mso-wrap-style:square;v-text-anchor:top" coordsize="18288,10052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" path="m,l18288,r,10052304l,10052304,,e" filled="f" strokecolor="black [3200]" strokeweight="1pt">
                  <v:stroke joinstyle="miter"/>
                  <v:path arrowok="t" textboxrect="0,0,18288,10052304"/>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79A7B203" wp14:editId="3165210A">
                <wp:simplePos x="0" y="0"/>
                <wp:positionH relativeFrom="page">
                  <wp:posOffset>7245096</wp:posOffset>
                </wp:positionH>
                <wp:positionV relativeFrom="page">
                  <wp:posOffset>323088</wp:posOffset>
                </wp:positionV>
                <wp:extent cx="18288" cy="10052304"/>
                <wp:effectExtent l="0" t="0" r="0" b="0"/>
                <wp:wrapSquare wrapText="bothSides"/>
                <wp:docPr id="38788" name="Group 38788"/>
                <wp:cNvGraphicFramePr/>
                <a:graphic xmlns:a="http://schemas.openxmlformats.org/drawingml/2006/main">
                  <a:graphicData uri="http://schemas.microsoft.com/office/word/2010/wordprocessingGroup">
                    <wpg:wgp>
                      <wpg:cNvGrpSpPr/>
                      <wpg:grpSpPr>
                        <a:xfrm>
                          <a:off x="0" y="0"/>
                          <a:ext cx="18288" cy="10052304"/>
                          <a:chOff x="0" y="0"/>
                          <a:chExt cx="18288" cy="10052304"/>
                        </a:xfrm>
                      </wpg:grpSpPr>
                      <wps:wsp>
                        <wps:cNvPr id="49740" name="Shape 49740"/>
                        <wps:cNvSpPr/>
                        <wps:spPr>
                          <a:xfrm>
                            <a:off x="0" y="0"/>
                            <a:ext cx="18288" cy="10052304"/>
                          </a:xfrm>
                          <a:custGeom>
                            <a:avLst/>
                            <a:gdLst/>
                            <a:ahLst/>
                            <a:cxnLst/>
                            <a:rect l="0" t="0" r="0" b="0"/>
                            <a:pathLst>
                              <a:path w="18288" h="10052304">
                                <a:moveTo>
                                  <a:pt x="0" y="0"/>
                                </a:moveTo>
                                <a:lnTo>
                                  <a:pt x="18288" y="0"/>
                                </a:lnTo>
                                <a:lnTo>
                                  <a:pt x="18288" y="10052304"/>
                                </a:lnTo>
                                <a:lnTo>
                                  <a:pt x="0" y="100523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45B1696" id="Group 38788" o:spid="_x0000_s1026" style="position:absolute;margin-left:570.5pt;margin-top:25.45pt;width:1.45pt;height:791.5pt;z-index:251661312;mso-position-horizontal-relative:page;mso-position-vertical-relative:page" coordsize="182,1005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">
                <v:shape id="Shape 49740" o:spid="_x0000_s1027" style="position:absolute;width:182;height:100523;visibility:visible;mso-wrap-style:square;v-text-anchor:top" coordsize="18288,10052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" path="m,l18288,r,10052304l,10052304,,e" fillcolor="black" stroked="f" strokeweight="0">
                  <v:stroke miterlimit="83231f" joinstyle="miter"/>
                  <v:path arrowok="t" textboxrect="0,0,18288,10052304"/>
                </v:shape>
                <w10:wrap type="square" anchorx="page" anchory="page"/>
              </v:group>
            </w:pict>
          </mc:Fallback>
        </mc:AlternateContent>
      </w:r>
      <w:r w:rsidR="00D17B92">
        <w:t xml:space="preserve"> </w:t>
      </w:r>
      <w:r>
        <w:t xml:space="preserve">of IVth semester B.E. for the partial fulfilment of the requirements for the Bachelor's degree in Information Science &amp; Engineering of the </w:t>
      </w:r>
      <w:r>
        <w:rPr>
          <w:b/>
        </w:rPr>
        <w:t xml:space="preserve">Visvesvaraya Technological University </w:t>
      </w:r>
      <w:r>
        <w:t>during the academic year 202</w:t>
      </w:r>
      <w:r w:rsidR="00D17B92">
        <w:t>4</w:t>
      </w:r>
      <w:r>
        <w:t>-202</w:t>
      </w:r>
      <w:r w:rsidR="00D17B92">
        <w:t>5</w:t>
      </w:r>
      <w:r>
        <w:t xml:space="preserve">. </w:t>
      </w:r>
    </w:p>
    <w:p w14:paraId="1C88525E" w14:textId="77777777" w:rsidR="0024486B" w:rsidRDefault="00FE3EC6">
      <w:pPr>
        <w:spacing w:after="21"/>
        <w:ind w:left="0" w:right="0" w:firstLine="0"/>
        <w:jc w:val="left"/>
      </w:pPr>
      <w:r>
        <w:t xml:space="preserve"> </w:t>
      </w:r>
    </w:p>
    <w:p w14:paraId="34CC932D" w14:textId="77777777" w:rsidR="0024486B" w:rsidRDefault="00FE3EC6">
      <w:pPr>
        <w:spacing w:after="0"/>
        <w:ind w:left="0" w:right="0" w:firstLine="0"/>
        <w:jc w:val="left"/>
      </w:pPr>
      <w:r>
        <w:t xml:space="preserve"> </w:t>
      </w:r>
    </w:p>
    <w:tbl>
      <w:tblPr>
        <w:tblStyle w:val="TableGrid"/>
        <w:tblW w:w="8939" w:type="dxa"/>
        <w:tblInd w:w="0" w:type="dxa"/>
        <w:tblLook w:val="04A0" w:firstRow="1" w:lastRow="0" w:firstColumn="1" w:lastColumn="0" w:noHBand="0" w:noVBand="1"/>
      </w:tblPr>
      <w:tblGrid>
        <w:gridCol w:w="5431"/>
        <w:gridCol w:w="1453"/>
        <w:gridCol w:w="2055"/>
      </w:tblGrid>
      <w:tr w:rsidR="0024486B" w14:paraId="26F9281D" w14:textId="77777777">
        <w:trPr>
          <w:trHeight w:val="272"/>
        </w:trPr>
        <w:tc>
          <w:tcPr>
            <w:tcW w:w="5431" w:type="dxa"/>
            <w:tcBorders>
              <w:top w:val="nil"/>
              <w:left w:val="nil"/>
              <w:bottom w:val="nil"/>
              <w:right w:val="nil"/>
            </w:tcBorders>
          </w:tcPr>
          <w:p w14:paraId="2736F393" w14:textId="77777777" w:rsidR="0024486B" w:rsidRDefault="00FE3EC6">
            <w:pPr>
              <w:spacing w:after="0"/>
              <w:ind w:left="100" w:right="0" w:firstLine="0"/>
              <w:jc w:val="left"/>
            </w:pPr>
            <w:r>
              <w:rPr>
                <w:b/>
              </w:rPr>
              <w:t xml:space="preserve">Course Co-Ordinator: </w:t>
            </w:r>
          </w:p>
        </w:tc>
        <w:tc>
          <w:tcPr>
            <w:tcW w:w="1453" w:type="dxa"/>
            <w:tcBorders>
              <w:top w:val="nil"/>
              <w:left w:val="nil"/>
              <w:bottom w:val="nil"/>
              <w:right w:val="nil"/>
            </w:tcBorders>
          </w:tcPr>
          <w:p w14:paraId="022B1A29" w14:textId="77777777" w:rsidR="0024486B" w:rsidRDefault="00FE3EC6">
            <w:pPr>
              <w:spacing w:after="0"/>
              <w:ind w:left="226" w:right="0" w:firstLine="0"/>
              <w:jc w:val="center"/>
            </w:pPr>
            <w:r>
              <w:rPr>
                <w:b/>
                <w:sz w:val="23"/>
              </w:rPr>
              <w:t xml:space="preserve"> </w:t>
            </w:r>
          </w:p>
        </w:tc>
        <w:tc>
          <w:tcPr>
            <w:tcW w:w="2055" w:type="dxa"/>
            <w:tcBorders>
              <w:top w:val="nil"/>
              <w:left w:val="nil"/>
              <w:bottom w:val="nil"/>
              <w:right w:val="nil"/>
            </w:tcBorders>
          </w:tcPr>
          <w:p w14:paraId="4A973C82" w14:textId="77777777" w:rsidR="0024486B" w:rsidRDefault="0024486B">
            <w:pPr>
              <w:spacing w:after="160"/>
              <w:ind w:left="0" w:right="0" w:firstLine="0"/>
              <w:jc w:val="left"/>
            </w:pPr>
          </w:p>
        </w:tc>
      </w:tr>
      <w:tr w:rsidR="0024486B" w14:paraId="4AFA2BD9" w14:textId="77777777">
        <w:trPr>
          <w:trHeight w:val="2859"/>
        </w:trPr>
        <w:tc>
          <w:tcPr>
            <w:tcW w:w="5431" w:type="dxa"/>
            <w:tcBorders>
              <w:top w:val="nil"/>
              <w:left w:val="nil"/>
              <w:bottom w:val="nil"/>
              <w:right w:val="nil"/>
            </w:tcBorders>
          </w:tcPr>
          <w:p w14:paraId="3F84A5B2" w14:textId="77777777" w:rsidR="0024486B" w:rsidRDefault="00FE3EC6">
            <w:pPr>
              <w:spacing w:after="41"/>
              <w:ind w:left="0" w:right="0" w:firstLine="0"/>
              <w:jc w:val="left"/>
            </w:pPr>
            <w:r>
              <w:rPr>
                <w:b/>
                <w:sz w:val="20"/>
              </w:rPr>
              <w:t xml:space="preserve"> </w:t>
            </w:r>
          </w:p>
          <w:p w14:paraId="5ED56A3D" w14:textId="57D5D5CB" w:rsidR="0024486B" w:rsidRDefault="00FE3EC6">
            <w:pPr>
              <w:tabs>
                <w:tab w:val="center" w:pos="1413"/>
              </w:tabs>
              <w:spacing w:after="0"/>
              <w:ind w:left="0" w:right="0" w:firstLine="0"/>
              <w:jc w:val="left"/>
            </w:pPr>
            <w:r>
              <w:rPr>
                <w:b/>
                <w:sz w:val="20"/>
              </w:rPr>
              <w:t xml:space="preserve"> </w:t>
            </w:r>
            <w:r w:rsidR="00FC2FE3" w:rsidRPr="00FC2FE3">
              <w:rPr>
                <w:b/>
              </w:rPr>
              <w:t>Dr</w:t>
            </w:r>
            <w:r w:rsidR="00FC2FE3">
              <w:rPr>
                <w:b/>
              </w:rPr>
              <w:t>.</w:t>
            </w:r>
            <w:r w:rsidR="00AF5D49">
              <w:rPr>
                <w:b/>
              </w:rPr>
              <w:t xml:space="preserve"> Shilpa</w:t>
            </w:r>
            <w:r w:rsidR="00FC2FE3">
              <w:rPr>
                <w:b/>
              </w:rPr>
              <w:t xml:space="preserve"> M.</w:t>
            </w:r>
          </w:p>
          <w:p w14:paraId="3C59986D" w14:textId="5A30AD55" w:rsidR="0024486B" w:rsidRDefault="00FE3EC6">
            <w:pPr>
              <w:spacing w:after="0"/>
              <w:ind w:left="0" w:right="0" w:firstLine="0"/>
              <w:jc w:val="left"/>
            </w:pPr>
            <w:r>
              <w:rPr>
                <w:b/>
                <w:sz w:val="20"/>
              </w:rPr>
              <w:t xml:space="preserve"> </w:t>
            </w:r>
            <w:r w:rsidR="00FC2FE3">
              <w:rPr>
                <w:bCs/>
              </w:rPr>
              <w:t xml:space="preserve">Assistant </w:t>
            </w:r>
            <w:r>
              <w:t xml:space="preserve">Professor </w:t>
            </w:r>
          </w:p>
          <w:p w14:paraId="54396783" w14:textId="77777777" w:rsidR="0024486B" w:rsidRDefault="00FE3EC6">
            <w:pPr>
              <w:spacing w:after="0"/>
              <w:ind w:left="0" w:right="0" w:firstLine="0"/>
              <w:jc w:val="left"/>
            </w:pPr>
            <w:r>
              <w:t xml:space="preserve"> Department of ISE, BIT. </w:t>
            </w:r>
          </w:p>
          <w:p w14:paraId="3944E53B" w14:textId="77777777" w:rsidR="0024486B" w:rsidRDefault="00FE3EC6">
            <w:pPr>
              <w:spacing w:after="0"/>
              <w:ind w:left="0" w:right="0" w:firstLine="0"/>
              <w:jc w:val="left"/>
            </w:pPr>
            <w:r>
              <w:t xml:space="preserve"> </w:t>
            </w:r>
          </w:p>
          <w:p w14:paraId="231ADDB4" w14:textId="77777777" w:rsidR="0024486B" w:rsidRDefault="00FE3EC6">
            <w:pPr>
              <w:spacing w:after="0"/>
              <w:ind w:left="376" w:right="0" w:firstLine="0"/>
              <w:jc w:val="left"/>
            </w:pPr>
            <w:r>
              <w:rPr>
                <w:sz w:val="22"/>
              </w:rPr>
              <w:t xml:space="preserve"> </w:t>
            </w:r>
            <w:r>
              <w:rPr>
                <w:sz w:val="22"/>
              </w:rPr>
              <w:tab/>
              <w:t xml:space="preserve"> </w:t>
            </w:r>
            <w:r>
              <w:rPr>
                <w:sz w:val="22"/>
              </w:rPr>
              <w:tab/>
              <w:t xml:space="preserve"> </w:t>
            </w:r>
          </w:p>
          <w:p w14:paraId="58B810FD" w14:textId="77777777" w:rsidR="0024486B" w:rsidRDefault="00FE3EC6">
            <w:pPr>
              <w:spacing w:after="0"/>
              <w:ind w:left="100" w:right="0" w:firstLine="0"/>
              <w:jc w:val="left"/>
            </w:pPr>
            <w:r>
              <w:rPr>
                <w:sz w:val="22"/>
              </w:rPr>
              <w:t xml:space="preserve"> </w:t>
            </w:r>
            <w:r>
              <w:rPr>
                <w:sz w:val="22"/>
              </w:rPr>
              <w:tab/>
              <w:t xml:space="preserve"> </w:t>
            </w:r>
            <w:r>
              <w:rPr>
                <w:sz w:val="22"/>
              </w:rPr>
              <w:tab/>
              <w:t xml:space="preserve"> </w:t>
            </w:r>
          </w:p>
          <w:p w14:paraId="2870A882" w14:textId="77777777" w:rsidR="0024486B" w:rsidRDefault="00FE3EC6">
            <w:pPr>
              <w:spacing w:after="0"/>
              <w:ind w:left="100" w:right="0" w:firstLine="0"/>
              <w:jc w:val="left"/>
            </w:pPr>
            <w:r>
              <w:rPr>
                <w:sz w:val="22"/>
              </w:rPr>
              <w:t xml:space="preserve"> </w:t>
            </w:r>
            <w:r>
              <w:rPr>
                <w:sz w:val="22"/>
              </w:rPr>
              <w:tab/>
              <w:t xml:space="preserve"> </w:t>
            </w:r>
            <w:r>
              <w:rPr>
                <w:sz w:val="22"/>
              </w:rPr>
              <w:tab/>
              <w:t xml:space="preserve"> </w:t>
            </w:r>
          </w:p>
          <w:p w14:paraId="04FD3A9A" w14:textId="77777777" w:rsidR="0024486B" w:rsidRDefault="00FE3EC6">
            <w:pPr>
              <w:spacing w:after="0"/>
              <w:ind w:left="100" w:right="0" w:firstLine="0"/>
              <w:jc w:val="left"/>
            </w:pPr>
            <w:r>
              <w:rPr>
                <w:sz w:val="22"/>
              </w:rPr>
              <w:t xml:space="preserve"> </w:t>
            </w:r>
            <w:r>
              <w:rPr>
                <w:sz w:val="22"/>
              </w:rPr>
              <w:tab/>
              <w:t xml:space="preserve"> </w:t>
            </w:r>
            <w:r>
              <w:rPr>
                <w:sz w:val="22"/>
              </w:rPr>
              <w:tab/>
              <w:t xml:space="preserve"> </w:t>
            </w:r>
          </w:p>
          <w:p w14:paraId="01BDE257" w14:textId="77777777" w:rsidR="0024486B" w:rsidRDefault="00FE3EC6">
            <w:pPr>
              <w:spacing w:after="0"/>
              <w:ind w:left="100" w:right="0" w:firstLine="0"/>
              <w:jc w:val="left"/>
            </w:pPr>
            <w:r>
              <w:rPr>
                <w:sz w:val="22"/>
              </w:rPr>
              <w:t xml:space="preserve"> </w:t>
            </w:r>
            <w:r>
              <w:rPr>
                <w:sz w:val="22"/>
              </w:rPr>
              <w:tab/>
              <w:t xml:space="preserve"> </w:t>
            </w:r>
            <w:r>
              <w:rPr>
                <w:sz w:val="22"/>
              </w:rPr>
              <w:tab/>
              <w:t xml:space="preserve"> </w:t>
            </w:r>
          </w:p>
          <w:p w14:paraId="6CA0E684" w14:textId="77777777" w:rsidR="0024486B" w:rsidRDefault="00FE3EC6">
            <w:pPr>
              <w:spacing w:after="0"/>
              <w:ind w:left="100" w:right="0" w:firstLine="0"/>
              <w:jc w:val="left"/>
            </w:pPr>
            <w:r>
              <w:rPr>
                <w:sz w:val="22"/>
              </w:rPr>
              <w:t xml:space="preserve"> </w:t>
            </w:r>
            <w:r>
              <w:rPr>
                <w:sz w:val="22"/>
              </w:rPr>
              <w:tab/>
              <w:t xml:space="preserve"> </w:t>
            </w:r>
            <w:r>
              <w:rPr>
                <w:sz w:val="22"/>
              </w:rPr>
              <w:tab/>
              <w:t xml:space="preserve"> </w:t>
            </w:r>
          </w:p>
        </w:tc>
        <w:tc>
          <w:tcPr>
            <w:tcW w:w="1453" w:type="dxa"/>
            <w:tcBorders>
              <w:top w:val="nil"/>
              <w:left w:val="nil"/>
              <w:bottom w:val="nil"/>
              <w:right w:val="nil"/>
            </w:tcBorders>
            <w:vAlign w:val="bottom"/>
          </w:tcPr>
          <w:p w14:paraId="73B837A9" w14:textId="77777777" w:rsidR="0024486B" w:rsidRDefault="00FE3EC6">
            <w:pPr>
              <w:spacing w:after="0"/>
              <w:ind w:left="268" w:right="0" w:firstLine="0"/>
              <w:jc w:val="center"/>
            </w:pPr>
            <w:r>
              <w:rPr>
                <w:sz w:val="22"/>
              </w:rPr>
              <w:t xml:space="preserve"> </w:t>
            </w:r>
          </w:p>
          <w:p w14:paraId="7D3C39EA" w14:textId="77777777" w:rsidR="0024486B" w:rsidRDefault="00FE3EC6">
            <w:pPr>
              <w:spacing w:after="0"/>
              <w:ind w:left="268" w:right="0" w:firstLine="0"/>
              <w:jc w:val="center"/>
            </w:pPr>
            <w:r>
              <w:rPr>
                <w:sz w:val="22"/>
              </w:rPr>
              <w:t xml:space="preserve"> </w:t>
            </w:r>
          </w:p>
          <w:p w14:paraId="0A86B907" w14:textId="77777777" w:rsidR="0024486B" w:rsidRDefault="00FE3EC6">
            <w:pPr>
              <w:spacing w:after="0"/>
              <w:ind w:left="268" w:right="0" w:firstLine="0"/>
              <w:jc w:val="center"/>
            </w:pPr>
            <w:r>
              <w:rPr>
                <w:sz w:val="22"/>
              </w:rPr>
              <w:t xml:space="preserve"> </w:t>
            </w:r>
          </w:p>
          <w:p w14:paraId="6D74EE1F" w14:textId="77777777" w:rsidR="0024486B" w:rsidRDefault="00FE3EC6">
            <w:pPr>
              <w:spacing w:after="0"/>
              <w:ind w:left="268" w:right="0" w:firstLine="0"/>
              <w:jc w:val="center"/>
            </w:pPr>
            <w:r>
              <w:rPr>
                <w:sz w:val="22"/>
              </w:rPr>
              <w:t xml:space="preserve"> </w:t>
            </w:r>
          </w:p>
          <w:p w14:paraId="39E01E63" w14:textId="77777777" w:rsidR="0024486B" w:rsidRDefault="00FE3EC6">
            <w:pPr>
              <w:spacing w:after="2"/>
              <w:ind w:left="268" w:right="0" w:firstLine="0"/>
              <w:jc w:val="center"/>
            </w:pPr>
            <w:r>
              <w:rPr>
                <w:sz w:val="22"/>
              </w:rPr>
              <w:t xml:space="preserve"> </w:t>
            </w:r>
          </w:p>
          <w:p w14:paraId="65FA9102" w14:textId="77777777" w:rsidR="0024486B" w:rsidRDefault="00FE3EC6">
            <w:pPr>
              <w:spacing w:after="0"/>
              <w:ind w:left="73" w:right="0" w:firstLine="0"/>
              <w:jc w:val="center"/>
            </w:pPr>
            <w:r>
              <w:t xml:space="preserve"> </w:t>
            </w:r>
          </w:p>
          <w:p w14:paraId="5899D9C9" w14:textId="77777777" w:rsidR="0024486B" w:rsidRDefault="00FE3EC6">
            <w:pPr>
              <w:spacing w:after="0"/>
              <w:ind w:left="73" w:right="0" w:firstLine="0"/>
              <w:jc w:val="center"/>
            </w:pPr>
            <w:r>
              <w:t xml:space="preserve"> </w:t>
            </w:r>
          </w:p>
          <w:p w14:paraId="2144C89E" w14:textId="77777777" w:rsidR="0024486B" w:rsidRDefault="00FE3EC6">
            <w:pPr>
              <w:spacing w:after="0"/>
              <w:ind w:left="73" w:right="0" w:firstLine="0"/>
              <w:jc w:val="center"/>
            </w:pPr>
            <w:r>
              <w:t xml:space="preserve"> </w:t>
            </w:r>
          </w:p>
        </w:tc>
        <w:tc>
          <w:tcPr>
            <w:tcW w:w="2055" w:type="dxa"/>
            <w:tcBorders>
              <w:top w:val="nil"/>
              <w:left w:val="nil"/>
              <w:bottom w:val="nil"/>
              <w:right w:val="nil"/>
            </w:tcBorders>
            <w:vAlign w:val="center"/>
          </w:tcPr>
          <w:p w14:paraId="66D10BA5" w14:textId="77777777" w:rsidR="0024486B" w:rsidRDefault="00FE3EC6">
            <w:pPr>
              <w:spacing w:after="0"/>
              <w:ind w:left="0" w:right="0" w:firstLine="0"/>
              <w:jc w:val="left"/>
            </w:pPr>
            <w:r>
              <w:rPr>
                <w:sz w:val="22"/>
              </w:rPr>
              <w:t xml:space="preserve"> </w:t>
            </w:r>
            <w:r>
              <w:rPr>
                <w:sz w:val="22"/>
              </w:rPr>
              <w:tab/>
              <w:t xml:space="preserve"> </w:t>
            </w:r>
            <w:r>
              <w:rPr>
                <w:sz w:val="22"/>
              </w:rPr>
              <w:tab/>
              <w:t xml:space="preserve"> </w:t>
            </w:r>
          </w:p>
          <w:p w14:paraId="7CB8A642" w14:textId="77777777" w:rsidR="0024486B" w:rsidRDefault="00FE3EC6">
            <w:pPr>
              <w:spacing w:after="0"/>
              <w:ind w:left="0" w:right="0" w:firstLine="0"/>
              <w:jc w:val="left"/>
            </w:pPr>
            <w:r>
              <w:rPr>
                <w:sz w:val="22"/>
              </w:rPr>
              <w:t xml:space="preserve"> </w:t>
            </w:r>
            <w:r>
              <w:rPr>
                <w:sz w:val="22"/>
              </w:rPr>
              <w:tab/>
              <w:t xml:space="preserve"> </w:t>
            </w:r>
            <w:r>
              <w:rPr>
                <w:sz w:val="22"/>
              </w:rPr>
              <w:tab/>
              <w:t xml:space="preserve"> </w:t>
            </w:r>
          </w:p>
          <w:p w14:paraId="52CF32B4" w14:textId="77777777" w:rsidR="0024486B" w:rsidRDefault="00FE3EC6">
            <w:pPr>
              <w:spacing w:after="0"/>
              <w:ind w:left="0" w:right="0" w:firstLine="0"/>
              <w:jc w:val="left"/>
            </w:pPr>
            <w:r>
              <w:rPr>
                <w:sz w:val="22"/>
              </w:rPr>
              <w:t xml:space="preserve"> </w:t>
            </w:r>
            <w:r>
              <w:rPr>
                <w:sz w:val="22"/>
              </w:rPr>
              <w:tab/>
              <w:t xml:space="preserve"> </w:t>
            </w:r>
            <w:r>
              <w:rPr>
                <w:sz w:val="22"/>
              </w:rPr>
              <w:tab/>
              <w:t xml:space="preserve"> </w:t>
            </w:r>
          </w:p>
          <w:p w14:paraId="71D8FFA0" w14:textId="77777777" w:rsidR="0024486B" w:rsidRDefault="00FE3EC6">
            <w:pPr>
              <w:spacing w:after="0"/>
              <w:ind w:left="0" w:right="0" w:firstLine="0"/>
              <w:jc w:val="left"/>
            </w:pPr>
            <w:r>
              <w:rPr>
                <w:sz w:val="22"/>
              </w:rPr>
              <w:t xml:space="preserve"> </w:t>
            </w:r>
            <w:r>
              <w:rPr>
                <w:sz w:val="22"/>
              </w:rPr>
              <w:tab/>
              <w:t xml:space="preserve"> </w:t>
            </w:r>
            <w:r>
              <w:rPr>
                <w:sz w:val="22"/>
              </w:rPr>
              <w:tab/>
              <w:t xml:space="preserve"> </w:t>
            </w:r>
          </w:p>
          <w:p w14:paraId="2CD38DF8" w14:textId="77777777" w:rsidR="0024486B" w:rsidRDefault="00FE3EC6">
            <w:pPr>
              <w:spacing w:after="0"/>
              <w:ind w:left="0" w:right="0" w:firstLine="0"/>
            </w:pPr>
            <w:r>
              <w:rPr>
                <w:b/>
              </w:rPr>
              <w:t xml:space="preserve">Signature with date </w:t>
            </w:r>
          </w:p>
        </w:tc>
      </w:tr>
    </w:tbl>
    <w:p w14:paraId="7A710BFB" w14:textId="77777777" w:rsidR="0024486B" w:rsidRDefault="00FE3EC6">
      <w:pPr>
        <w:spacing w:after="0"/>
        <w:ind w:left="100" w:right="0" w:firstLine="0"/>
        <w:jc w:val="left"/>
      </w:pPr>
      <w:r>
        <w:rPr>
          <w:sz w:val="22"/>
        </w:rPr>
        <w:t xml:space="preserve"> </w:t>
      </w:r>
      <w:r>
        <w:rPr>
          <w:sz w:val="22"/>
        </w:rPr>
        <w:tab/>
        <w:t xml:space="preserve"> </w:t>
      </w:r>
      <w:r>
        <w:rPr>
          <w:sz w:val="22"/>
        </w:rPr>
        <w:tab/>
        <w:t xml:space="preserve"> </w:t>
      </w:r>
    </w:p>
    <w:p w14:paraId="5DE58874" w14:textId="77777777" w:rsidR="0024486B" w:rsidRDefault="00FE3EC6">
      <w:pPr>
        <w:spacing w:after="0"/>
        <w:ind w:left="100" w:right="0" w:firstLine="0"/>
        <w:jc w:val="left"/>
      </w:pPr>
      <w:r>
        <w:rPr>
          <w:sz w:val="22"/>
        </w:rPr>
        <w:t xml:space="preserve"> </w:t>
      </w:r>
      <w:r>
        <w:rPr>
          <w:sz w:val="22"/>
        </w:rPr>
        <w:tab/>
        <w:t xml:space="preserve"> </w:t>
      </w:r>
      <w:r>
        <w:rPr>
          <w:sz w:val="22"/>
        </w:rPr>
        <w:tab/>
        <w:t xml:space="preserve"> </w:t>
      </w:r>
    </w:p>
    <w:p w14:paraId="2C7DEF31" w14:textId="77777777" w:rsidR="004B42F9" w:rsidRDefault="004B42F9" w:rsidP="0056143D">
      <w:pPr>
        <w:spacing w:after="0"/>
        <w:ind w:left="2980" w:right="0" w:firstLine="620"/>
        <w:jc w:val="left"/>
        <w:rPr>
          <w:b/>
          <w:sz w:val="32"/>
        </w:rPr>
      </w:pPr>
    </w:p>
    <w:p w14:paraId="26C7BF46" w14:textId="77777777" w:rsidR="004B42F9" w:rsidRDefault="004B42F9" w:rsidP="0056143D">
      <w:pPr>
        <w:spacing w:after="0"/>
        <w:ind w:left="2980" w:right="0" w:firstLine="620"/>
        <w:jc w:val="left"/>
        <w:rPr>
          <w:b/>
          <w:sz w:val="32"/>
        </w:rPr>
      </w:pPr>
    </w:p>
    <w:p w14:paraId="52DB5730" w14:textId="77777777" w:rsidR="004B42F9" w:rsidRDefault="004B42F9" w:rsidP="0056143D">
      <w:pPr>
        <w:spacing w:after="0"/>
        <w:ind w:left="2980" w:right="0" w:firstLine="620"/>
        <w:jc w:val="left"/>
        <w:rPr>
          <w:b/>
          <w:sz w:val="32"/>
        </w:rPr>
      </w:pPr>
    </w:p>
    <w:p w14:paraId="5505DA57" w14:textId="77777777" w:rsidR="004B42F9" w:rsidRDefault="004B42F9" w:rsidP="0056143D">
      <w:pPr>
        <w:spacing w:after="0"/>
        <w:ind w:left="2980" w:right="0" w:firstLine="620"/>
        <w:jc w:val="left"/>
        <w:rPr>
          <w:b/>
          <w:sz w:val="32"/>
        </w:rPr>
      </w:pPr>
    </w:p>
    <w:p w14:paraId="03C49378" w14:textId="77777777" w:rsidR="004B42F9" w:rsidRDefault="004B42F9" w:rsidP="0056143D">
      <w:pPr>
        <w:spacing w:after="0"/>
        <w:ind w:left="2980" w:right="0" w:firstLine="620"/>
        <w:jc w:val="left"/>
        <w:rPr>
          <w:b/>
          <w:sz w:val="32"/>
        </w:rPr>
      </w:pPr>
    </w:p>
    <w:p w14:paraId="489724FC" w14:textId="77777777" w:rsidR="004B42F9" w:rsidRDefault="004B42F9" w:rsidP="0056143D">
      <w:pPr>
        <w:spacing w:after="0"/>
        <w:ind w:left="2980" w:right="0" w:firstLine="620"/>
        <w:jc w:val="left"/>
        <w:rPr>
          <w:b/>
          <w:sz w:val="32"/>
        </w:rPr>
      </w:pPr>
    </w:p>
    <w:p w14:paraId="6E6287C6" w14:textId="77777777" w:rsidR="004B42F9" w:rsidRDefault="004B42F9" w:rsidP="0056143D">
      <w:pPr>
        <w:spacing w:after="0"/>
        <w:ind w:left="2980" w:right="0" w:firstLine="620"/>
        <w:jc w:val="left"/>
        <w:rPr>
          <w:b/>
          <w:sz w:val="32"/>
        </w:rPr>
      </w:pPr>
    </w:p>
    <w:p w14:paraId="707AAC99" w14:textId="77777777" w:rsidR="004B42F9" w:rsidRDefault="004B42F9" w:rsidP="0056143D">
      <w:pPr>
        <w:spacing w:after="0"/>
        <w:ind w:left="2980" w:right="0" w:firstLine="620"/>
        <w:jc w:val="left"/>
        <w:rPr>
          <w:b/>
          <w:sz w:val="32"/>
        </w:rPr>
      </w:pPr>
    </w:p>
    <w:p w14:paraId="5A54F71C" w14:textId="77777777" w:rsidR="00703209" w:rsidRDefault="00703209" w:rsidP="0056143D">
      <w:pPr>
        <w:spacing w:after="0"/>
        <w:ind w:left="2980" w:right="0" w:firstLine="620"/>
        <w:jc w:val="left"/>
        <w:rPr>
          <w:b/>
          <w:sz w:val="32"/>
        </w:rPr>
      </w:pPr>
    </w:p>
    <w:p w14:paraId="69791FDA" w14:textId="77777777" w:rsidR="00703209" w:rsidRDefault="00703209" w:rsidP="0056143D">
      <w:pPr>
        <w:spacing w:after="0"/>
        <w:ind w:left="2980" w:right="0" w:firstLine="620"/>
        <w:jc w:val="left"/>
        <w:rPr>
          <w:b/>
          <w:sz w:val="32"/>
        </w:rPr>
      </w:pPr>
    </w:p>
    <w:p w14:paraId="6CE81083" w14:textId="66D03C79" w:rsidR="0024486B" w:rsidRDefault="00435F71" w:rsidP="0056143D">
      <w:pPr>
        <w:spacing w:after="0"/>
        <w:ind w:left="2980" w:right="0" w:firstLine="620"/>
        <w:jc w:val="left"/>
      </w:pPr>
      <w:r>
        <w:rPr>
          <w:rFonts w:ascii="Calibri" w:eastAsia="Calibri" w:hAnsi="Calibri" w:cs="Calibri"/>
          <w:noProof/>
          <w:sz w:val="22"/>
        </w:rPr>
        <w:lastRenderedPageBreak/>
        <mc:AlternateContent>
          <mc:Choice Requires="wpg">
            <w:drawing>
              <wp:anchor distT="0" distB="0" distL="114300" distR="114300" simplePos="0" relativeHeight="251662336" behindDoc="0" locked="0" layoutInCell="1" allowOverlap="1" wp14:anchorId="0FB15188" wp14:editId="291C08AB">
                <wp:simplePos x="0" y="0"/>
                <wp:positionH relativeFrom="page">
                  <wp:posOffset>312420</wp:posOffset>
                </wp:positionH>
                <wp:positionV relativeFrom="page">
                  <wp:posOffset>318770</wp:posOffset>
                </wp:positionV>
                <wp:extent cx="18288" cy="10061447"/>
                <wp:effectExtent l="0" t="0" r="0" b="0"/>
                <wp:wrapSquare wrapText="bothSides"/>
                <wp:docPr id="41355" name="Group 41355"/>
                <wp:cNvGraphicFramePr/>
                <a:graphic xmlns:a="http://schemas.openxmlformats.org/drawingml/2006/main">
                  <a:graphicData uri="http://schemas.microsoft.com/office/word/2010/wordprocessingGroup">
                    <wpg:wgp>
                      <wpg:cNvGrpSpPr/>
                      <wpg:grpSpPr>
                        <a:xfrm>
                          <a:off x="0" y="0"/>
                          <a:ext cx="18288" cy="10061447"/>
                          <a:chOff x="0" y="0"/>
                          <a:chExt cx="18288" cy="10061447"/>
                        </a:xfrm>
                      </wpg:grpSpPr>
                      <wps:wsp>
                        <wps:cNvPr id="49742" name="Shape 49742"/>
                        <wps:cNvSpPr/>
                        <wps:spPr>
                          <a:xfrm>
                            <a:off x="0" y="0"/>
                            <a:ext cx="18288" cy="10061447"/>
                          </a:xfrm>
                          <a:custGeom>
                            <a:avLst/>
                            <a:gdLst/>
                            <a:ahLst/>
                            <a:cxnLst/>
                            <a:rect l="0" t="0" r="0" b="0"/>
                            <a:pathLst>
                              <a:path w="18288" h="10061447">
                                <a:moveTo>
                                  <a:pt x="0" y="0"/>
                                </a:moveTo>
                                <a:lnTo>
                                  <a:pt x="18288" y="0"/>
                                </a:lnTo>
                                <a:lnTo>
                                  <a:pt x="18288" y="10061447"/>
                                </a:lnTo>
                                <a:lnTo>
                                  <a:pt x="0" y="1006144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382D2B6" id="Group 41355" o:spid="_x0000_s1026" style="position:absolute;margin-left:24.6pt;margin-top:25.1pt;width:1.45pt;height:792.25pt;z-index:251662336;mso-position-horizontal-relative:page;mso-position-vertical-relative:page" coordsize="182,1006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">
                <v:shape id="Shape 49742" o:spid="_x0000_s1027" style="position:absolute;width:182;height:100614;visibility:visible;mso-wrap-style:square;v-text-anchor:top" coordsize="18288,10061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" path="m,l18288,r,10061447l,10061447,,e" fillcolor="black" stroked="f" strokeweight="0">
                  <v:stroke miterlimit="83231f" joinstyle="miter"/>
                  <v:path arrowok="t" textboxrect="0,0,18288,10061447"/>
                </v:shape>
                <w10:wrap type="square" anchorx="page" anchory="page"/>
              </v:group>
            </w:pict>
          </mc:Fallback>
        </mc:AlternateContent>
      </w:r>
      <w:r w:rsidR="00703209">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08087A19" wp14:editId="29DCEAF5">
                <wp:simplePos x="0" y="0"/>
                <wp:positionH relativeFrom="page">
                  <wp:posOffset>7271385</wp:posOffset>
                </wp:positionH>
                <wp:positionV relativeFrom="page">
                  <wp:posOffset>330200</wp:posOffset>
                </wp:positionV>
                <wp:extent cx="17780" cy="10060940"/>
                <wp:effectExtent l="0" t="0" r="0" b="0"/>
                <wp:wrapSquare wrapText="bothSides"/>
                <wp:docPr id="41356" name="Group 41356"/>
                <wp:cNvGraphicFramePr/>
                <a:graphic xmlns:a="http://schemas.openxmlformats.org/drawingml/2006/main">
                  <a:graphicData uri="http://schemas.microsoft.com/office/word/2010/wordprocessingGroup">
                    <wpg:wgp>
                      <wpg:cNvGrpSpPr/>
                      <wpg:grpSpPr>
                        <a:xfrm>
                          <a:off x="0" y="0"/>
                          <a:ext cx="17780" cy="10060940"/>
                          <a:chOff x="0" y="0"/>
                          <a:chExt cx="18288" cy="10061447"/>
                        </a:xfrm>
                      </wpg:grpSpPr>
                      <wps:wsp>
                        <wps:cNvPr id="49744" name="Shape 49744"/>
                        <wps:cNvSpPr/>
                        <wps:spPr>
                          <a:xfrm>
                            <a:off x="0" y="0"/>
                            <a:ext cx="18288" cy="10061447"/>
                          </a:xfrm>
                          <a:custGeom>
                            <a:avLst/>
                            <a:gdLst/>
                            <a:ahLst/>
                            <a:cxnLst/>
                            <a:rect l="0" t="0" r="0" b="0"/>
                            <a:pathLst>
                              <a:path w="18288" h="10061447">
                                <a:moveTo>
                                  <a:pt x="0" y="0"/>
                                </a:moveTo>
                                <a:lnTo>
                                  <a:pt x="18288" y="0"/>
                                </a:lnTo>
                                <a:lnTo>
                                  <a:pt x="18288" y="10061447"/>
                                </a:lnTo>
                                <a:lnTo>
                                  <a:pt x="0" y="1006144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6DABF69" id="Group 41356" o:spid="_x0000_s1026" style="position:absolute;margin-left:572.55pt;margin-top:26pt;width:1.4pt;height:792.2pt;z-index:251663360;mso-position-horizontal-relative:page;mso-position-vertical-relative:page" coordsize="182,1006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">
                <v:shape id="Shape 49744" o:spid="_x0000_s1027" style="position:absolute;width:182;height:100614;visibility:visible;mso-wrap-style:square;v-text-anchor:top" coordsize="18288,10061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" path="m,l18288,r,10061447l,10061447,,e" fillcolor="black" stroked="f" strokeweight="0">
                  <v:stroke miterlimit="83231f" joinstyle="miter"/>
                  <v:path arrowok="t" textboxrect="0,0,18288,10061447"/>
                </v:shape>
                <w10:wrap type="square" anchorx="page" anchory="page"/>
              </v:group>
            </w:pict>
          </mc:Fallback>
        </mc:AlternateContent>
      </w:r>
      <w:r w:rsidR="00FE3EC6">
        <w:rPr>
          <w:b/>
          <w:sz w:val="32"/>
        </w:rPr>
        <w:t xml:space="preserve">ABSTRACT </w:t>
      </w:r>
    </w:p>
    <w:p w14:paraId="1DCE5D90" w14:textId="774DAAC6" w:rsidR="0024486B" w:rsidRDefault="0056143D" w:rsidP="0056143D">
      <w:pPr>
        <w:tabs>
          <w:tab w:val="center" w:pos="4709"/>
          <w:tab w:val="left" w:pos="7548"/>
        </w:tabs>
        <w:spacing w:after="0"/>
        <w:ind w:left="39" w:right="0" w:firstLine="0"/>
        <w:jc w:val="left"/>
      </w:pPr>
      <w:r>
        <w:rPr>
          <w:b/>
          <w:sz w:val="32"/>
        </w:rPr>
        <w:tab/>
      </w:r>
      <w:r w:rsidR="00FE3EC6">
        <w:rPr>
          <w:b/>
          <w:sz w:val="32"/>
        </w:rPr>
        <w:t xml:space="preserve"> </w:t>
      </w:r>
      <w:r>
        <w:rPr>
          <w:b/>
          <w:sz w:val="32"/>
        </w:rPr>
        <w:tab/>
      </w:r>
    </w:p>
    <w:p w14:paraId="0A1B2DD4" w14:textId="4E2D486E" w:rsidR="00E739B2" w:rsidRPr="00E739B2" w:rsidRDefault="00E739B2" w:rsidP="00E739B2">
      <w:pPr>
        <w:spacing w:after="0" w:line="360" w:lineRule="auto"/>
        <w:ind w:left="0" w:right="0" w:firstLine="0"/>
        <w:jc w:val="left"/>
      </w:pPr>
      <w:r w:rsidRPr="00E739B2">
        <w:t xml:space="preserve">This mini-project presents a hybrid application of algorithmic optimization and database design, focusing specifically on the </w:t>
      </w:r>
      <w:r w:rsidRPr="00E739B2">
        <w:rPr>
          <w:b/>
          <w:bCs/>
        </w:rPr>
        <w:t xml:space="preserve">0/1 Knapsack Problem </w:t>
      </w:r>
      <w:r w:rsidRPr="00E739B2">
        <w:t xml:space="preserve">applied to course </w:t>
      </w:r>
      <w:r w:rsidRPr="00E739B2">
        <w:t>enrolment</w:t>
      </w:r>
      <w:r w:rsidRPr="00E739B2">
        <w:t xml:space="preserve"> within a college management system. Students are frequently restricted by a maximum credit load and a limited number of courses per semester. These restrictions are designed to balance student workload while maintaining academic quality and institutional policy. Our system, implemented using Python and SQLite, uses the knapsack approach to suggest the best possible combination of courses for a student that does not exceed their allowed credit capacity or course count. Through a command-line chatbot interface, students can interact with the system, which dynamically computes optimal course selections using a brute-force method based on combinatorics. The functionality is embedded in a role-based multi-user DBMS framework, providing an educational example of how theoretical computer science problems like the knapsack can be translated into real-world applications. The report outlines the algorithm's design, implementation, complexity, and potential enhancements, offering both a practical tool and a teaching aid for understanding constrained optimization in academic contexts.</w:t>
      </w:r>
    </w:p>
    <w:p w14:paraId="7636DFB5" w14:textId="77777777" w:rsidR="0024486B" w:rsidRDefault="00FE3EC6">
      <w:pPr>
        <w:spacing w:after="0"/>
        <w:ind w:left="0" w:right="0" w:firstLine="0"/>
        <w:jc w:val="left"/>
      </w:pPr>
      <w:r>
        <w:t xml:space="preserve"> </w:t>
      </w:r>
    </w:p>
    <w:p w14:paraId="32310D01" w14:textId="77777777" w:rsidR="0024486B" w:rsidRDefault="00FE3EC6">
      <w:pPr>
        <w:spacing w:after="0"/>
        <w:ind w:left="0" w:right="0" w:firstLine="0"/>
        <w:jc w:val="left"/>
      </w:pPr>
      <w:r>
        <w:t xml:space="preserve"> </w:t>
      </w:r>
    </w:p>
    <w:p w14:paraId="1ECCA8B8" w14:textId="77777777" w:rsidR="0024486B" w:rsidRDefault="00FE3EC6">
      <w:pPr>
        <w:spacing w:after="0"/>
        <w:ind w:left="0" w:right="0" w:firstLine="0"/>
        <w:jc w:val="left"/>
      </w:pPr>
      <w:r>
        <w:t xml:space="preserve"> </w:t>
      </w:r>
    </w:p>
    <w:p w14:paraId="2C716E04" w14:textId="77777777" w:rsidR="0024486B" w:rsidRDefault="00FE3EC6">
      <w:pPr>
        <w:spacing w:after="0"/>
        <w:ind w:left="0" w:right="0" w:firstLine="0"/>
        <w:jc w:val="left"/>
      </w:pPr>
      <w:r>
        <w:t xml:space="preserve"> </w:t>
      </w:r>
    </w:p>
    <w:p w14:paraId="16965AC2" w14:textId="77777777" w:rsidR="0024486B" w:rsidRDefault="00FE3EC6">
      <w:pPr>
        <w:spacing w:after="0"/>
        <w:ind w:left="0" w:right="0" w:firstLine="0"/>
        <w:jc w:val="left"/>
      </w:pPr>
      <w:r>
        <w:t xml:space="preserve"> </w:t>
      </w:r>
    </w:p>
    <w:p w14:paraId="21248D02" w14:textId="77777777" w:rsidR="0024486B" w:rsidRDefault="00FE3EC6">
      <w:pPr>
        <w:spacing w:after="0"/>
        <w:ind w:left="0" w:right="0" w:firstLine="0"/>
        <w:jc w:val="left"/>
      </w:pPr>
      <w:r>
        <w:t xml:space="preserve"> </w:t>
      </w:r>
    </w:p>
    <w:p w14:paraId="124258FA" w14:textId="77777777" w:rsidR="0024486B" w:rsidRDefault="00FE3EC6">
      <w:pPr>
        <w:spacing w:after="0"/>
        <w:ind w:left="0" w:right="0" w:firstLine="0"/>
        <w:jc w:val="left"/>
      </w:pPr>
      <w:r>
        <w:t xml:space="preserve"> </w:t>
      </w:r>
    </w:p>
    <w:p w14:paraId="165C1ABB" w14:textId="77777777" w:rsidR="0024486B" w:rsidRDefault="00FE3EC6">
      <w:pPr>
        <w:spacing w:after="0"/>
        <w:ind w:left="0" w:right="0" w:firstLine="0"/>
        <w:jc w:val="left"/>
      </w:pPr>
      <w:r>
        <w:t xml:space="preserve"> </w:t>
      </w:r>
    </w:p>
    <w:p w14:paraId="667A3C57" w14:textId="77777777" w:rsidR="0024486B" w:rsidRDefault="00FE3EC6">
      <w:pPr>
        <w:spacing w:after="0"/>
        <w:ind w:left="0" w:right="0" w:firstLine="0"/>
        <w:jc w:val="left"/>
      </w:pPr>
      <w:r>
        <w:rPr>
          <w:b/>
          <w:sz w:val="23"/>
        </w:rPr>
        <w:t xml:space="preserve"> </w:t>
      </w:r>
    </w:p>
    <w:p w14:paraId="7A69CF96" w14:textId="77777777" w:rsidR="0024486B" w:rsidRDefault="00FE3EC6">
      <w:pPr>
        <w:spacing w:after="0"/>
        <w:ind w:left="0" w:right="0" w:firstLine="0"/>
        <w:jc w:val="left"/>
      </w:pPr>
      <w:r>
        <w:rPr>
          <w:b/>
          <w:sz w:val="23"/>
        </w:rPr>
        <w:t xml:space="preserve"> </w:t>
      </w:r>
    </w:p>
    <w:p w14:paraId="484DA29B" w14:textId="77777777" w:rsidR="0024486B" w:rsidRDefault="00FE3EC6">
      <w:pPr>
        <w:spacing w:after="0"/>
        <w:ind w:left="0" w:right="0" w:firstLine="0"/>
        <w:jc w:val="left"/>
      </w:pPr>
      <w:r>
        <w:rPr>
          <w:b/>
          <w:sz w:val="23"/>
        </w:rPr>
        <w:t xml:space="preserve"> </w:t>
      </w:r>
    </w:p>
    <w:p w14:paraId="6563EA8D" w14:textId="77777777" w:rsidR="0024486B" w:rsidRDefault="00FE3EC6">
      <w:pPr>
        <w:spacing w:after="0"/>
        <w:ind w:left="0" w:right="0" w:firstLine="0"/>
        <w:jc w:val="left"/>
      </w:pPr>
      <w:r>
        <w:rPr>
          <w:b/>
          <w:sz w:val="23"/>
        </w:rPr>
        <w:t xml:space="preserve"> </w:t>
      </w:r>
    </w:p>
    <w:p w14:paraId="4529FFAF" w14:textId="77777777" w:rsidR="0024486B" w:rsidRDefault="00FE3EC6">
      <w:pPr>
        <w:spacing w:after="0"/>
        <w:ind w:left="0" w:right="0" w:firstLine="0"/>
        <w:jc w:val="left"/>
      </w:pPr>
      <w:r>
        <w:rPr>
          <w:b/>
          <w:sz w:val="23"/>
        </w:rPr>
        <w:t xml:space="preserve"> </w:t>
      </w:r>
    </w:p>
    <w:p w14:paraId="7742BBF4" w14:textId="77777777" w:rsidR="0024486B" w:rsidRDefault="00FE3EC6">
      <w:pPr>
        <w:spacing w:after="0"/>
        <w:ind w:left="0" w:right="0" w:firstLine="0"/>
        <w:jc w:val="left"/>
      </w:pPr>
      <w:r>
        <w:rPr>
          <w:b/>
          <w:sz w:val="23"/>
        </w:rPr>
        <w:t xml:space="preserve"> </w:t>
      </w:r>
    </w:p>
    <w:p w14:paraId="5631889C" w14:textId="050C8AEA" w:rsidR="0024486B" w:rsidRDefault="00FE3EC6">
      <w:pPr>
        <w:spacing w:after="0" w:line="247" w:lineRule="auto"/>
        <w:ind w:left="4658" w:right="4652" w:hanging="4662"/>
        <w:jc w:val="left"/>
      </w:pPr>
      <w:r>
        <w:rPr>
          <w:b/>
          <w:sz w:val="23"/>
        </w:rPr>
        <w:t xml:space="preserve"> </w:t>
      </w:r>
    </w:p>
    <w:p w14:paraId="4552A402" w14:textId="77777777" w:rsidR="0024486B" w:rsidRDefault="00FE3EC6">
      <w:pPr>
        <w:spacing w:after="0"/>
        <w:ind w:left="0" w:right="0" w:firstLine="0"/>
        <w:jc w:val="left"/>
      </w:pPr>
      <w:r>
        <w:rPr>
          <w:b/>
          <w:sz w:val="23"/>
        </w:rPr>
        <w:t xml:space="preserve"> </w:t>
      </w:r>
    </w:p>
    <w:p w14:paraId="0E6ACAAE" w14:textId="77777777" w:rsidR="0024486B" w:rsidRDefault="00FE3EC6">
      <w:pPr>
        <w:spacing w:after="0"/>
        <w:ind w:left="0" w:right="0" w:firstLine="0"/>
        <w:jc w:val="left"/>
      </w:pPr>
      <w:r>
        <w:rPr>
          <w:b/>
          <w:sz w:val="23"/>
        </w:rPr>
        <w:t xml:space="preserve"> </w:t>
      </w:r>
    </w:p>
    <w:p w14:paraId="31EE228B" w14:textId="77777777" w:rsidR="0024486B" w:rsidRDefault="00FE3EC6">
      <w:pPr>
        <w:spacing w:after="0"/>
        <w:ind w:left="0" w:right="0" w:firstLine="0"/>
        <w:jc w:val="left"/>
      </w:pPr>
      <w:r>
        <w:rPr>
          <w:b/>
          <w:sz w:val="23"/>
        </w:rPr>
        <w:t xml:space="preserve"> </w:t>
      </w:r>
    </w:p>
    <w:p w14:paraId="17B00438" w14:textId="77777777" w:rsidR="0024486B" w:rsidRDefault="00FE3EC6">
      <w:pPr>
        <w:spacing w:after="0"/>
        <w:ind w:left="0" w:right="0" w:firstLine="0"/>
        <w:jc w:val="left"/>
      </w:pPr>
      <w:r>
        <w:rPr>
          <w:b/>
          <w:sz w:val="23"/>
        </w:rPr>
        <w:t xml:space="preserve"> </w:t>
      </w:r>
    </w:p>
    <w:p w14:paraId="569E8407" w14:textId="77777777" w:rsidR="0024486B" w:rsidRDefault="00FE3EC6">
      <w:pPr>
        <w:spacing w:after="0"/>
        <w:ind w:left="0" w:right="0" w:firstLine="0"/>
        <w:jc w:val="left"/>
      </w:pPr>
      <w:r>
        <w:rPr>
          <w:b/>
          <w:sz w:val="23"/>
        </w:rPr>
        <w:t xml:space="preserve"> </w:t>
      </w:r>
    </w:p>
    <w:p w14:paraId="1A3BD66A" w14:textId="77777777" w:rsidR="0024486B" w:rsidRDefault="00FE3EC6">
      <w:pPr>
        <w:spacing w:after="0"/>
        <w:ind w:left="0" w:right="0" w:firstLine="0"/>
        <w:jc w:val="left"/>
      </w:pPr>
      <w:r>
        <w:rPr>
          <w:b/>
          <w:sz w:val="23"/>
        </w:rPr>
        <w:t xml:space="preserve"> </w:t>
      </w:r>
    </w:p>
    <w:p w14:paraId="049D5A22" w14:textId="77777777" w:rsidR="0024486B" w:rsidRDefault="00FE3EC6">
      <w:pPr>
        <w:spacing w:after="0"/>
        <w:ind w:left="0" w:right="0" w:firstLine="0"/>
        <w:jc w:val="left"/>
      </w:pPr>
      <w:r>
        <w:rPr>
          <w:b/>
          <w:sz w:val="23"/>
        </w:rPr>
        <w:t xml:space="preserve"> </w:t>
      </w:r>
    </w:p>
    <w:p w14:paraId="2397719E" w14:textId="77777777" w:rsidR="0024486B" w:rsidRDefault="00FE3EC6">
      <w:pPr>
        <w:spacing w:after="0"/>
        <w:ind w:left="0" w:right="0" w:firstLine="0"/>
        <w:jc w:val="left"/>
      </w:pPr>
      <w:r>
        <w:rPr>
          <w:b/>
          <w:sz w:val="23"/>
        </w:rPr>
        <w:t xml:space="preserve"> </w:t>
      </w:r>
    </w:p>
    <w:p w14:paraId="03EE74C6" w14:textId="77777777" w:rsidR="0024486B" w:rsidRDefault="00FE3EC6">
      <w:pPr>
        <w:spacing w:after="0"/>
        <w:ind w:left="0" w:right="0" w:firstLine="0"/>
        <w:jc w:val="left"/>
      </w:pPr>
      <w:r>
        <w:rPr>
          <w:b/>
          <w:sz w:val="23"/>
        </w:rPr>
        <w:t xml:space="preserve"> </w:t>
      </w:r>
    </w:p>
    <w:sdt>
      <w:sdtPr>
        <w:id w:val="833801017"/>
        <w:docPartObj>
          <w:docPartGallery w:val="Table of Contents"/>
        </w:docPartObj>
      </w:sdtPr>
      <w:sdtContent>
        <w:p w14:paraId="6E027025" w14:textId="0B2D218C" w:rsidR="0024486B" w:rsidRDefault="00E739B2" w:rsidP="00F3030D">
          <w:pPr>
            <w:spacing w:after="0" w:line="480" w:lineRule="auto"/>
            <w:ind w:left="113" w:right="0"/>
            <w:jc w:val="center"/>
          </w:pPr>
          <w:r>
            <w:rPr>
              <w:noProof/>
            </w:rPr>
            <mc:AlternateContent>
              <mc:Choice Requires="wps">
                <w:drawing>
                  <wp:anchor distT="0" distB="0" distL="114300" distR="114300" simplePos="0" relativeHeight="251667456" behindDoc="0" locked="0" layoutInCell="1" allowOverlap="1" wp14:anchorId="56360A44" wp14:editId="271FD4A2">
                    <wp:simplePos x="0" y="0"/>
                    <wp:positionH relativeFrom="column">
                      <wp:posOffset>-483870</wp:posOffset>
                    </wp:positionH>
                    <wp:positionV relativeFrom="paragraph">
                      <wp:posOffset>-640080</wp:posOffset>
                    </wp:positionV>
                    <wp:extent cx="7620" cy="10060940"/>
                    <wp:effectExtent l="0" t="0" r="30480" b="35560"/>
                    <wp:wrapNone/>
                    <wp:docPr id="1617634318" name="Straight Connector 37"/>
                    <wp:cNvGraphicFramePr/>
                    <a:graphic xmlns:a="http://schemas.openxmlformats.org/drawingml/2006/main">
                      <a:graphicData uri="http://schemas.microsoft.com/office/word/2010/wordprocessingShape">
                        <wps:wsp>
                          <wps:cNvCnPr/>
                          <wps:spPr>
                            <a:xfrm flipH="1">
                              <a:off x="0" y="0"/>
                              <a:ext cx="7620" cy="10060940"/>
                            </a:xfrm>
                            <a:prstGeom prst="line">
                              <a:avLst/>
                            </a:prstGeom>
                            <a:noFill/>
                            <a:ln w="12700" cap="flat" cmpd="sng" algn="ctr">
                              <a:solidFill>
                                <a:sysClr val="windowText" lastClr="000000"/>
                              </a:solidFill>
                              <a:prstDash val="solid"/>
                              <a:miter lim="800000"/>
                            </a:ln>
                            <a:effectLst/>
                          </wps:spPr>
                          <wps:bodyPr/>
                        </wps:wsp>
                      </a:graphicData>
                    </a:graphic>
                  </wp:anchor>
                </w:drawing>
              </mc:Choice>
              <mc:Fallback>
                <w:pict>
                  <v:line w14:anchorId="0B7A475F" id="Straight Connector 37" o:spid="_x0000_s1026"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38.1pt,-50.4pt" to="-37.5pt,74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" strokecolor="windowText" strokeweight="1pt">
                    <v:stroke joinstyle="miter"/>
                  </v:line>
                </w:pict>
              </mc:Fallback>
            </mc:AlternateContent>
          </w:r>
          <w:r w:rsidR="00703209">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1574F47F" wp14:editId="50A107AF">
                    <wp:simplePos x="0" y="0"/>
                    <wp:positionH relativeFrom="page">
                      <wp:posOffset>7250430</wp:posOffset>
                    </wp:positionH>
                    <wp:positionV relativeFrom="page">
                      <wp:posOffset>315595</wp:posOffset>
                    </wp:positionV>
                    <wp:extent cx="18288" cy="10061447"/>
                    <wp:effectExtent l="0" t="0" r="20320" b="0"/>
                    <wp:wrapSquare wrapText="bothSides"/>
                    <wp:docPr id="1248119589" name="Group 1248119589"/>
                    <wp:cNvGraphicFramePr/>
                    <a:graphic xmlns:a="http://schemas.openxmlformats.org/drawingml/2006/main">
                      <a:graphicData uri="http://schemas.microsoft.com/office/word/2010/wordprocessingGroup">
                        <wpg:wgp>
                          <wpg:cNvGrpSpPr/>
                          <wpg:grpSpPr>
                            <a:xfrm>
                              <a:off x="0" y="0"/>
                              <a:ext cx="18288" cy="10061447"/>
                              <a:chOff x="0" y="0"/>
                              <a:chExt cx="18288" cy="10061447"/>
                            </a:xfrm>
                          </wpg:grpSpPr>
                          <wps:wsp>
                            <wps:cNvPr id="1119787752" name="Shape 49744"/>
                            <wps:cNvSpPr/>
                            <wps:spPr>
                              <a:xfrm>
                                <a:off x="0" y="0"/>
                                <a:ext cx="18288" cy="10061447"/>
                              </a:xfrm>
                              <a:custGeom>
                                <a:avLst/>
                                <a:gdLst/>
                                <a:ahLst/>
                                <a:cxnLst/>
                                <a:rect l="0" t="0" r="0" b="0"/>
                                <a:pathLst>
                                  <a:path w="18288" h="10061447">
                                    <a:moveTo>
                                      <a:pt x="0" y="0"/>
                                    </a:moveTo>
                                    <a:lnTo>
                                      <a:pt x="18288" y="0"/>
                                    </a:lnTo>
                                    <a:lnTo>
                                      <a:pt x="18288" y="10061447"/>
                                    </a:lnTo>
                                    <a:lnTo>
                                      <a:pt x="0" y="10061447"/>
                                    </a:lnTo>
                                    <a:lnTo>
                                      <a:pt x="0" y="0"/>
                                    </a:lnTo>
                                  </a:path>
                                </a:pathLst>
                              </a:custGeom>
                              <a:solidFill>
                                <a:srgbClr val="000000"/>
                              </a:solidFill>
                              <a:ln w="0" cap="flat">
                                <a:noFill/>
                                <a:miter lim="127000"/>
                              </a:ln>
                              <a:effectLst/>
                            </wps:spPr>
                            <wps:bodyPr/>
                          </wps:wsp>
                        </wpg:wgp>
                      </a:graphicData>
                    </a:graphic>
                  </wp:anchor>
                </w:drawing>
              </mc:Choice>
              <mc:Fallback>
                <w:pict>
                  <v:group w14:anchorId="0E03F566" id="Group 1248119589" o:spid="_x0000_s1026" style="position:absolute;margin-left:570.9pt;margin-top:24.85pt;width:1.45pt;height:792.25pt;z-index:251669504;mso-position-horizontal-relative:page;mso-position-vertical-relative:page" coordsize="182,1006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">
                    <v:shape id="Shape 49744" o:spid="_x0000_s1027" style="position:absolute;width:182;height:100614;visibility:visible;mso-wrap-style:square;v-text-anchor:top" coordsize="18288,10061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" path="m,l18288,r,10061447l,10061447,,e" fillcolor="black" stroked="f" strokeweight="0">
                      <v:stroke miterlimit="83231f" joinstyle="miter"/>
                      <v:path arrowok="t" textboxrect="0,0,18288,10061447"/>
                    </v:shape>
                    <w10:wrap type="square" anchorx="page" anchory="page"/>
                  </v:group>
                </w:pict>
              </mc:Fallback>
            </mc:AlternateContent>
          </w:r>
          <w:r w:rsidR="00FE3EC6">
            <w:rPr>
              <w:b/>
              <w:sz w:val="36"/>
            </w:rPr>
            <w:t xml:space="preserve">CONTENTS </w:t>
          </w:r>
        </w:p>
        <w:p w14:paraId="6E953FB0" w14:textId="3958FC89" w:rsidR="0024486B" w:rsidRDefault="00FE3EC6" w:rsidP="00F3030D">
          <w:pPr>
            <w:spacing w:after="127" w:line="480" w:lineRule="auto"/>
            <w:ind w:left="0" w:right="0" w:firstLine="0"/>
            <w:jc w:val="left"/>
          </w:pPr>
          <w:r>
            <w:rPr>
              <w:b/>
              <w:sz w:val="20"/>
            </w:rPr>
            <w:t xml:space="preserve"> </w:t>
          </w:r>
        </w:p>
        <w:p w14:paraId="6EB933B4" w14:textId="1346F0D4" w:rsidR="0024486B" w:rsidRDefault="00FE3EC6" w:rsidP="00F3030D">
          <w:pPr>
            <w:spacing w:after="13" w:line="480" w:lineRule="auto"/>
            <w:ind w:left="0" w:right="0" w:firstLine="0"/>
            <w:jc w:val="left"/>
          </w:pPr>
          <w:r>
            <w:rPr>
              <w:b/>
              <w:sz w:val="20"/>
            </w:rPr>
            <w:t xml:space="preserve"> </w:t>
          </w:r>
        </w:p>
        <w:p w14:paraId="52016877" w14:textId="34B2F47A" w:rsidR="0024486B" w:rsidRDefault="00FE3EC6" w:rsidP="00F3030D">
          <w:pPr>
            <w:tabs>
              <w:tab w:val="center" w:pos="710"/>
              <w:tab w:val="right" w:pos="9380"/>
            </w:tabs>
            <w:spacing w:after="183" w:line="480" w:lineRule="auto"/>
            <w:ind w:left="0" w:right="0" w:firstLine="0"/>
            <w:jc w:val="left"/>
          </w:pPr>
          <w:r>
            <w:t xml:space="preserve"> </w:t>
          </w:r>
          <w:r>
            <w:tab/>
            <w:t xml:space="preserve"> </w:t>
          </w:r>
          <w:r>
            <w:tab/>
          </w:r>
          <w:r>
            <w:rPr>
              <w:b/>
            </w:rPr>
            <w:t xml:space="preserve">Page No. </w:t>
          </w:r>
        </w:p>
        <w:p w14:paraId="1B11829C" w14:textId="374E598C" w:rsidR="0024486B" w:rsidRDefault="00FE3EC6" w:rsidP="00F3030D">
          <w:pPr>
            <w:tabs>
              <w:tab w:val="center" w:pos="8793"/>
            </w:tabs>
            <w:spacing w:after="150" w:line="480" w:lineRule="auto"/>
            <w:ind w:left="0" w:right="0" w:firstLine="0"/>
            <w:jc w:val="left"/>
          </w:pPr>
          <w:r w:rsidRPr="00F3030D">
            <w:rPr>
              <w:b/>
              <w:sz w:val="28"/>
              <w:szCs w:val="28"/>
            </w:rPr>
            <w:t>Abstract</w:t>
          </w:r>
          <w:r>
            <w:rPr>
              <w:b/>
            </w:rPr>
            <w:t xml:space="preserve"> </w:t>
          </w:r>
          <w:r w:rsidR="00CA4A17">
            <w:rPr>
              <w:b/>
            </w:rPr>
            <w:t xml:space="preserve">                                                                                                                             </w:t>
          </w:r>
          <w:proofErr w:type="spellStart"/>
          <w:r w:rsidR="00137DE2">
            <w:rPr>
              <w:b/>
            </w:rPr>
            <w:t>i</w:t>
          </w:r>
          <w:proofErr w:type="spellEnd"/>
        </w:p>
        <w:p w14:paraId="09CC6B4C" w14:textId="3001446E" w:rsidR="0024486B" w:rsidRDefault="00FE3EC6" w:rsidP="00F3030D">
          <w:pPr>
            <w:spacing w:after="0" w:line="480" w:lineRule="auto"/>
            <w:ind w:left="115" w:right="0" w:firstLine="0"/>
            <w:jc w:val="left"/>
          </w:pPr>
          <w:r>
            <w:rPr>
              <w:b/>
            </w:rPr>
            <w:t xml:space="preserve"> </w:t>
          </w:r>
          <w:r>
            <w:rPr>
              <w:b/>
            </w:rPr>
            <w:tab/>
            <w:t xml:space="preserve"> </w:t>
          </w:r>
        </w:p>
        <w:p w14:paraId="023D072C" w14:textId="02824ADC" w:rsidR="0024486B" w:rsidRDefault="00FE3EC6" w:rsidP="00F3030D">
          <w:pPr>
            <w:tabs>
              <w:tab w:val="center" w:pos="8922"/>
            </w:tabs>
            <w:spacing w:after="284" w:line="480" w:lineRule="auto"/>
            <w:ind w:left="0" w:right="0" w:firstLine="0"/>
            <w:jc w:val="left"/>
          </w:pPr>
          <w:r>
            <w:rPr>
              <w:b/>
            </w:rPr>
            <w:t xml:space="preserve">CHAPTER 1 INTRODUCTION </w:t>
          </w:r>
          <w:r w:rsidR="00CA4A17">
            <w:rPr>
              <w:b/>
            </w:rPr>
            <w:t xml:space="preserve">                                                                                   </w:t>
          </w:r>
          <w:r>
            <w:rPr>
              <w:b/>
            </w:rPr>
            <w:t>1-</w:t>
          </w:r>
          <w:r w:rsidR="00137DE2">
            <w:rPr>
              <w:b/>
            </w:rPr>
            <w:t>2</w:t>
          </w:r>
          <w:r>
            <w:rPr>
              <w:b/>
            </w:rPr>
            <w:t xml:space="preserve"> </w:t>
          </w:r>
        </w:p>
        <w:p w14:paraId="7A48DE2D" w14:textId="51FD2B80" w:rsidR="0024486B" w:rsidRDefault="00FE3EC6" w:rsidP="00F3030D">
          <w:pPr>
            <w:pStyle w:val="TOC1"/>
            <w:tabs>
              <w:tab w:val="right" w:pos="9380"/>
            </w:tabs>
            <w:spacing w:line="480" w:lineRule="auto"/>
            <w:rPr>
              <w:noProof/>
            </w:rPr>
          </w:pPr>
          <w:r>
            <w:fldChar w:fldCharType="begin"/>
          </w:r>
          <w:r>
            <w:instrText xml:space="preserve"> TOC \o "1-1" \h \z \u </w:instrText>
          </w:r>
          <w:r>
            <w:fldChar w:fldCharType="separate"/>
          </w:r>
          <w:hyperlink w:anchor="_Toc49211">
            <w:r>
              <w:rPr>
                <w:noProof/>
              </w:rPr>
              <w:t>1.1  Overview</w:t>
            </w:r>
            <w:r w:rsidR="006F5972">
              <w:rPr>
                <w:noProof/>
              </w:rPr>
              <w:t xml:space="preserve">                                                                                                                  </w:t>
            </w:r>
            <w:r w:rsidR="00530A2D">
              <w:rPr>
                <w:noProof/>
              </w:rPr>
              <w:t xml:space="preserve"> </w:t>
            </w:r>
            <w:r w:rsidR="00CA4A17">
              <w:rPr>
                <w:noProof/>
              </w:rPr>
              <w:t xml:space="preserve"> </w:t>
            </w:r>
            <w:r>
              <w:rPr>
                <w:noProof/>
              </w:rPr>
              <w:fldChar w:fldCharType="begin"/>
            </w:r>
            <w:r>
              <w:rPr>
                <w:noProof/>
              </w:rPr>
              <w:instrText>PAGEREF _Toc49211 \h</w:instrText>
            </w:r>
            <w:r>
              <w:rPr>
                <w:noProof/>
              </w:rPr>
            </w:r>
            <w:r>
              <w:rPr>
                <w:noProof/>
              </w:rPr>
              <w:fldChar w:fldCharType="separate"/>
            </w:r>
            <w:r w:rsidR="006632B9">
              <w:rPr>
                <w:noProof/>
              </w:rPr>
              <w:t>1</w:t>
            </w:r>
            <w:r>
              <w:rPr>
                <w:noProof/>
              </w:rPr>
              <w:fldChar w:fldCharType="end"/>
            </w:r>
          </w:hyperlink>
        </w:p>
        <w:p w14:paraId="58805138" w14:textId="164BD127" w:rsidR="0024486B" w:rsidRDefault="00FE3EC6" w:rsidP="00F3030D">
          <w:pPr>
            <w:pStyle w:val="TOC1"/>
            <w:tabs>
              <w:tab w:val="right" w:pos="9380"/>
            </w:tabs>
            <w:spacing w:line="480" w:lineRule="auto"/>
            <w:rPr>
              <w:noProof/>
            </w:rPr>
          </w:pPr>
          <w:hyperlink w:anchor="_Toc49212">
            <w:r>
              <w:rPr>
                <w:noProof/>
              </w:rPr>
              <w:t>1.2  Problem Statement</w:t>
            </w:r>
            <w:r w:rsidR="006F5972">
              <w:rPr>
                <w:noProof/>
              </w:rPr>
              <w:t xml:space="preserve">                                                                                                   </w:t>
            </w:r>
            <w:r w:rsidR="00CA4A17">
              <w:rPr>
                <w:noProof/>
              </w:rPr>
              <w:t xml:space="preserve"> </w:t>
            </w:r>
            <w:r w:rsidR="00530A2D">
              <w:rPr>
                <w:noProof/>
              </w:rPr>
              <w:t xml:space="preserve">  </w:t>
            </w:r>
            <w:r>
              <w:rPr>
                <w:noProof/>
              </w:rPr>
              <w:fldChar w:fldCharType="begin"/>
            </w:r>
            <w:r>
              <w:rPr>
                <w:noProof/>
              </w:rPr>
              <w:instrText>PAGEREF _Toc49212 \h</w:instrText>
            </w:r>
            <w:r>
              <w:rPr>
                <w:noProof/>
              </w:rPr>
            </w:r>
            <w:r>
              <w:rPr>
                <w:noProof/>
              </w:rPr>
              <w:fldChar w:fldCharType="separate"/>
            </w:r>
            <w:r w:rsidR="006632B9">
              <w:rPr>
                <w:noProof/>
              </w:rPr>
              <w:t>2</w:t>
            </w:r>
            <w:r>
              <w:rPr>
                <w:noProof/>
              </w:rPr>
              <w:fldChar w:fldCharType="end"/>
            </w:r>
          </w:hyperlink>
        </w:p>
        <w:p w14:paraId="4DB8BF43" w14:textId="75A372F2" w:rsidR="0024486B" w:rsidRDefault="00FE3EC6" w:rsidP="00F3030D">
          <w:pPr>
            <w:pStyle w:val="TOC1"/>
            <w:tabs>
              <w:tab w:val="right" w:pos="9380"/>
            </w:tabs>
            <w:spacing w:line="480" w:lineRule="auto"/>
            <w:rPr>
              <w:noProof/>
            </w:rPr>
          </w:pPr>
          <w:hyperlink w:anchor="_Toc49213">
            <w:r>
              <w:rPr>
                <w:noProof/>
              </w:rPr>
              <w:t>1.3  Objectives</w:t>
            </w:r>
            <w:r w:rsidR="006F5972">
              <w:rPr>
                <w:noProof/>
              </w:rPr>
              <w:t xml:space="preserve">                                                                                                                  </w:t>
            </w:r>
            <w:r w:rsidR="00530A2D">
              <w:rPr>
                <w:noProof/>
              </w:rPr>
              <w:t xml:space="preserve">  </w:t>
            </w:r>
            <w:r>
              <w:rPr>
                <w:noProof/>
              </w:rPr>
              <w:fldChar w:fldCharType="begin"/>
            </w:r>
            <w:r>
              <w:rPr>
                <w:noProof/>
              </w:rPr>
              <w:instrText>PAGEREF _Toc49213 \h</w:instrText>
            </w:r>
            <w:r>
              <w:rPr>
                <w:noProof/>
              </w:rPr>
            </w:r>
            <w:r>
              <w:rPr>
                <w:noProof/>
              </w:rPr>
              <w:fldChar w:fldCharType="separate"/>
            </w:r>
            <w:r w:rsidR="006632B9">
              <w:rPr>
                <w:noProof/>
              </w:rPr>
              <w:t>2</w:t>
            </w:r>
            <w:r>
              <w:rPr>
                <w:noProof/>
              </w:rPr>
              <w:fldChar w:fldCharType="end"/>
            </w:r>
          </w:hyperlink>
        </w:p>
        <w:p w14:paraId="46FC8279" w14:textId="11B68FCD" w:rsidR="0024486B" w:rsidRDefault="00FE3EC6" w:rsidP="00F3030D">
          <w:pPr>
            <w:pStyle w:val="TOC1"/>
            <w:tabs>
              <w:tab w:val="right" w:pos="9380"/>
            </w:tabs>
            <w:spacing w:line="480" w:lineRule="auto"/>
            <w:ind w:left="0" w:firstLine="0"/>
            <w:rPr>
              <w:noProof/>
            </w:rPr>
          </w:pPr>
          <w:hyperlink w:anchor="_Toc49215">
            <w:r>
              <w:rPr>
                <w:b/>
                <w:noProof/>
              </w:rPr>
              <w:t xml:space="preserve">CHAPTER 2 </w:t>
            </w:r>
            <w:r w:rsidR="000069E3">
              <w:rPr>
                <w:b/>
                <w:noProof/>
              </w:rPr>
              <w:t>ALGORITH DESIGN</w:t>
            </w:r>
            <w:r>
              <w:rPr>
                <w:b/>
                <w:noProof/>
              </w:rPr>
              <w:t xml:space="preserve">  </w:t>
            </w:r>
            <w:r w:rsidR="006F5972">
              <w:rPr>
                <w:noProof/>
              </w:rPr>
              <w:t xml:space="preserve">                                                                              </w:t>
            </w:r>
            <w:r w:rsidRPr="00CA4A17">
              <w:rPr>
                <w:b/>
                <w:bCs/>
                <w:noProof/>
              </w:rPr>
              <w:fldChar w:fldCharType="begin"/>
            </w:r>
            <w:r w:rsidRPr="00CA4A17">
              <w:rPr>
                <w:b/>
                <w:bCs/>
                <w:noProof/>
              </w:rPr>
              <w:instrText>PAGEREF _Toc49215 \h</w:instrText>
            </w:r>
            <w:r w:rsidRPr="00CA4A17">
              <w:rPr>
                <w:b/>
                <w:bCs/>
                <w:noProof/>
              </w:rPr>
            </w:r>
            <w:r w:rsidRPr="00CA4A17">
              <w:rPr>
                <w:b/>
                <w:bCs/>
                <w:noProof/>
              </w:rPr>
              <w:fldChar w:fldCharType="separate"/>
            </w:r>
            <w:r w:rsidR="006632B9">
              <w:rPr>
                <w:b/>
                <w:bCs/>
                <w:noProof/>
              </w:rPr>
              <w:t>3</w:t>
            </w:r>
            <w:r w:rsidRPr="00CA4A17">
              <w:rPr>
                <w:b/>
                <w:bCs/>
                <w:noProof/>
              </w:rPr>
              <w:fldChar w:fldCharType="end"/>
            </w:r>
          </w:hyperlink>
          <w:r w:rsidR="00530A2D" w:rsidRPr="00530A2D">
            <w:rPr>
              <w:b/>
              <w:bCs/>
            </w:rPr>
            <w:t>-4</w:t>
          </w:r>
        </w:p>
        <w:p w14:paraId="5734A1B8" w14:textId="0783CBD8" w:rsidR="006F5972" w:rsidRDefault="00FE3EC6" w:rsidP="00F3030D">
          <w:pPr>
            <w:spacing w:line="480" w:lineRule="auto"/>
            <w:ind w:left="0" w:firstLine="0"/>
          </w:pPr>
          <w:r>
            <w:fldChar w:fldCharType="end"/>
          </w:r>
          <w:r w:rsidR="0044621F">
            <w:t xml:space="preserve">   </w:t>
          </w:r>
          <w:r w:rsidR="006F5972">
            <w:t xml:space="preserve">2.1 </w:t>
          </w:r>
          <w:r w:rsidR="000069E3">
            <w:t>Algorithm Choice</w:t>
          </w:r>
          <w:r w:rsidR="006F5972">
            <w:t xml:space="preserve"> </w:t>
          </w:r>
          <w:r w:rsidR="006F5972">
            <w:tab/>
          </w:r>
          <w:r w:rsidR="006F5972">
            <w:tab/>
            <w:t xml:space="preserve">                     </w:t>
          </w:r>
          <w:r w:rsidR="000069E3">
            <w:t xml:space="preserve">                                                           </w:t>
          </w:r>
          <w:r w:rsidR="006F5972">
            <w:t xml:space="preserve"> </w:t>
          </w:r>
          <w:r w:rsidR="00530A2D">
            <w:t xml:space="preserve">  3</w:t>
          </w:r>
          <w:r w:rsidR="006F5972">
            <w:t xml:space="preserve">        </w:t>
          </w:r>
        </w:p>
        <w:p w14:paraId="41946CDA" w14:textId="23B75429" w:rsidR="006F5972" w:rsidRDefault="006F5972" w:rsidP="00F3030D">
          <w:pPr>
            <w:spacing w:line="480" w:lineRule="auto"/>
            <w:ind w:left="0" w:firstLine="0"/>
          </w:pPr>
          <w:r>
            <w:t xml:space="preserve">   2.2 </w:t>
          </w:r>
          <w:r w:rsidR="000069E3">
            <w:t xml:space="preserve">Approach                                                                      </w:t>
          </w:r>
          <w:r w:rsidR="00CA4A17">
            <w:t xml:space="preserve">                                              </w:t>
          </w:r>
          <w:r w:rsidR="00530A2D">
            <w:t xml:space="preserve"> </w:t>
          </w:r>
          <w:r w:rsidR="00CA4A17">
            <w:t xml:space="preserve"> </w:t>
          </w:r>
          <w:r w:rsidR="00530A2D">
            <w:t xml:space="preserve"> 3</w:t>
          </w:r>
        </w:p>
        <w:p w14:paraId="4F674E5B" w14:textId="4B247492" w:rsidR="00530A2D" w:rsidRDefault="006F5972" w:rsidP="00F3030D">
          <w:pPr>
            <w:spacing w:line="480" w:lineRule="auto"/>
            <w:ind w:left="0" w:firstLine="0"/>
          </w:pPr>
          <w:r>
            <w:t xml:space="preserve">   2.3 </w:t>
          </w:r>
          <w:r w:rsidR="000069E3">
            <w:t>Pseudo code</w:t>
          </w:r>
          <w:r w:rsidR="00530A2D">
            <w:t xml:space="preserve">                                                                                                                   4</w:t>
          </w:r>
        </w:p>
        <w:p w14:paraId="7F2F6701" w14:textId="5098F069" w:rsidR="0024486B" w:rsidRDefault="00530A2D" w:rsidP="00F3030D">
          <w:pPr>
            <w:spacing w:line="480" w:lineRule="auto"/>
            <w:ind w:left="0" w:firstLine="0"/>
          </w:pPr>
          <w:r>
            <w:t xml:space="preserve">   2.4 Algorithm     </w:t>
          </w:r>
          <w:r w:rsidR="000069E3">
            <w:t xml:space="preserve"> </w:t>
          </w:r>
          <w:r w:rsidR="00CA4A17">
            <w:t xml:space="preserve">                                                                                                              </w:t>
          </w:r>
          <w:r>
            <w:t xml:space="preserve">   4</w:t>
          </w:r>
        </w:p>
      </w:sdtContent>
    </w:sdt>
    <w:p w14:paraId="588F7BAF" w14:textId="78B01F5E" w:rsidR="0024486B" w:rsidRDefault="00FE3EC6" w:rsidP="00F3030D">
      <w:pPr>
        <w:tabs>
          <w:tab w:val="right" w:pos="9380"/>
        </w:tabs>
        <w:spacing w:after="284" w:line="480" w:lineRule="auto"/>
        <w:ind w:left="0" w:right="0" w:firstLine="0"/>
        <w:jc w:val="left"/>
        <w:rPr>
          <w:b/>
        </w:rPr>
      </w:pPr>
      <w:r>
        <w:rPr>
          <w:b/>
        </w:rPr>
        <w:t xml:space="preserve">CHAPTER 3 </w:t>
      </w:r>
      <w:r w:rsidR="00530A2D">
        <w:rPr>
          <w:b/>
        </w:rPr>
        <w:t>COMPLEXITY ANALYSIS                                                                      5</w:t>
      </w:r>
      <w:r>
        <w:rPr>
          <w:b/>
        </w:rPr>
        <w:t>-</w:t>
      </w:r>
      <w:r w:rsidR="00AF370A">
        <w:rPr>
          <w:b/>
        </w:rPr>
        <w:t>6</w:t>
      </w:r>
      <w:r>
        <w:rPr>
          <w:b/>
        </w:rPr>
        <w:t xml:space="preserve"> </w:t>
      </w:r>
    </w:p>
    <w:p w14:paraId="6DABBC15" w14:textId="337FC555" w:rsidR="00364E0F" w:rsidRDefault="00364E0F" w:rsidP="00F3030D">
      <w:pPr>
        <w:tabs>
          <w:tab w:val="right" w:pos="9380"/>
        </w:tabs>
        <w:spacing w:after="284" w:line="480" w:lineRule="auto"/>
        <w:ind w:left="0" w:right="0" w:firstLine="0"/>
        <w:jc w:val="left"/>
        <w:rPr>
          <w:bCs/>
        </w:rPr>
      </w:pPr>
      <w:r>
        <w:rPr>
          <w:b/>
        </w:rPr>
        <w:t xml:space="preserve">   </w:t>
      </w:r>
      <w:r>
        <w:rPr>
          <w:bCs/>
        </w:rPr>
        <w:t xml:space="preserve">3.1 </w:t>
      </w:r>
      <w:r w:rsidR="00530A2D">
        <w:rPr>
          <w:bCs/>
        </w:rPr>
        <w:t xml:space="preserve">Time Complexity        </w:t>
      </w:r>
      <w:r>
        <w:rPr>
          <w:bCs/>
        </w:rPr>
        <w:t xml:space="preserve">                                                                                                 </w:t>
      </w:r>
      <w:r w:rsidR="00B157D6">
        <w:rPr>
          <w:bCs/>
        </w:rPr>
        <w:t xml:space="preserve"> </w:t>
      </w:r>
      <w:r w:rsidR="00AF370A">
        <w:rPr>
          <w:bCs/>
        </w:rPr>
        <w:t>6</w:t>
      </w:r>
    </w:p>
    <w:p w14:paraId="5DA72663" w14:textId="097170F9" w:rsidR="00530A2D" w:rsidRPr="00364E0F" w:rsidRDefault="00530A2D" w:rsidP="00F3030D">
      <w:pPr>
        <w:tabs>
          <w:tab w:val="right" w:pos="9380"/>
        </w:tabs>
        <w:spacing w:after="284" w:line="480" w:lineRule="auto"/>
        <w:ind w:left="0" w:right="0" w:firstLine="0"/>
        <w:jc w:val="left"/>
        <w:rPr>
          <w:bCs/>
        </w:rPr>
      </w:pPr>
      <w:r>
        <w:rPr>
          <w:bCs/>
        </w:rPr>
        <w:t xml:space="preserve">   3.2 Space </w:t>
      </w:r>
      <w:proofErr w:type="spellStart"/>
      <w:r>
        <w:rPr>
          <w:bCs/>
        </w:rPr>
        <w:t>Compexity</w:t>
      </w:r>
      <w:proofErr w:type="spellEnd"/>
    </w:p>
    <w:p w14:paraId="1660E1F7" w14:textId="48ABE0DD" w:rsidR="00106D47" w:rsidRDefault="00FE3EC6" w:rsidP="00F3030D">
      <w:pPr>
        <w:spacing w:after="294" w:line="480" w:lineRule="auto"/>
        <w:ind w:right="0"/>
        <w:jc w:val="left"/>
        <w:rPr>
          <w:b/>
        </w:rPr>
      </w:pPr>
      <w:r>
        <w:rPr>
          <w:b/>
        </w:rPr>
        <w:t xml:space="preserve">CHAPTER 4 IMPLEMENTATION </w:t>
      </w:r>
      <w:r>
        <w:rPr>
          <w:b/>
        </w:rPr>
        <w:tab/>
      </w:r>
      <w:r w:rsidR="00106D47">
        <w:rPr>
          <w:b/>
        </w:rPr>
        <w:t xml:space="preserve">                                                                      </w:t>
      </w:r>
      <w:r w:rsidR="00AF370A">
        <w:rPr>
          <w:b/>
        </w:rPr>
        <w:t>7</w:t>
      </w:r>
      <w:r>
        <w:rPr>
          <w:b/>
        </w:rPr>
        <w:t>-</w:t>
      </w:r>
      <w:r w:rsidR="00106D47">
        <w:rPr>
          <w:b/>
        </w:rPr>
        <w:t>12</w:t>
      </w:r>
    </w:p>
    <w:p w14:paraId="5E8630B6" w14:textId="1D11928D" w:rsidR="00AF370A" w:rsidRDefault="00F3030D" w:rsidP="00F3030D">
      <w:pPr>
        <w:spacing w:after="294" w:line="480" w:lineRule="auto"/>
        <w:ind w:right="0"/>
        <w:jc w:val="left"/>
        <w:rPr>
          <w:bCs/>
        </w:rPr>
      </w:pPr>
      <w:r>
        <w:rPr>
          <w:noProof/>
        </w:rPr>
        <w:lastRenderedPageBreak/>
        <mc:AlternateContent>
          <mc:Choice Requires="wps">
            <w:drawing>
              <wp:anchor distT="0" distB="0" distL="114300" distR="114300" simplePos="0" relativeHeight="251665408" behindDoc="0" locked="0" layoutInCell="1" allowOverlap="1" wp14:anchorId="57AFC636" wp14:editId="585760BA">
                <wp:simplePos x="0" y="0"/>
                <wp:positionH relativeFrom="column">
                  <wp:posOffset>-506730</wp:posOffset>
                </wp:positionH>
                <wp:positionV relativeFrom="paragraph">
                  <wp:posOffset>-879475</wp:posOffset>
                </wp:positionV>
                <wp:extent cx="7620" cy="10060940"/>
                <wp:effectExtent l="0" t="0" r="30480" b="35560"/>
                <wp:wrapNone/>
                <wp:docPr id="470851653" name="Straight Connector 37"/>
                <wp:cNvGraphicFramePr/>
                <a:graphic xmlns:a="http://schemas.openxmlformats.org/drawingml/2006/main">
                  <a:graphicData uri="http://schemas.microsoft.com/office/word/2010/wordprocessingShape">
                    <wps:wsp>
                      <wps:cNvCnPr/>
                      <wps:spPr>
                        <a:xfrm flipH="1">
                          <a:off x="0" y="0"/>
                          <a:ext cx="7620" cy="100609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A7211C8" id="Straight Connector 37" o:spid="_x0000_s1026" style="position:absolute;flip:x;z-index:251665408;visibility:visible;mso-wrap-style:square;mso-wrap-distance-left:9pt;mso-wrap-distance-top:0;mso-wrap-distance-right:9pt;mso-wrap-distance-bottom:0;mso-position-horizontal:absolute;mso-position-horizontal-relative:text;mso-position-vertical:absolute;mso-position-vertical-relative:text" from="-39.9pt,-69.25pt" to="-39.3pt,7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" strokecolor="black [3200]" strokeweight="1pt">
                <v:stroke joinstyle="miter"/>
              </v:line>
            </w:pict>
          </mc:Fallback>
        </mc:AlternateContent>
      </w:r>
      <w:r>
        <w:rPr>
          <w:noProof/>
        </w:rPr>
        <mc:AlternateContent>
          <mc:Choice Requires="wps">
            <w:drawing>
              <wp:anchor distT="0" distB="0" distL="114300" distR="114300" simplePos="0" relativeHeight="251664384" behindDoc="0" locked="0" layoutInCell="1" allowOverlap="1" wp14:anchorId="1D795DDA" wp14:editId="7E23DA64">
                <wp:simplePos x="0" y="0"/>
                <wp:positionH relativeFrom="column">
                  <wp:posOffset>6447790</wp:posOffset>
                </wp:positionH>
                <wp:positionV relativeFrom="paragraph">
                  <wp:posOffset>-854075</wp:posOffset>
                </wp:positionV>
                <wp:extent cx="22860" cy="10020300"/>
                <wp:effectExtent l="0" t="0" r="34290" b="19050"/>
                <wp:wrapNone/>
                <wp:docPr id="297856675" name="Straight Connector 36"/>
                <wp:cNvGraphicFramePr/>
                <a:graphic xmlns:a="http://schemas.openxmlformats.org/drawingml/2006/main">
                  <a:graphicData uri="http://schemas.microsoft.com/office/word/2010/wordprocessingShape">
                    <wps:wsp>
                      <wps:cNvCnPr/>
                      <wps:spPr>
                        <a:xfrm flipH="1">
                          <a:off x="0" y="0"/>
                          <a:ext cx="22860" cy="100203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D9917B2" id="Straight Connector 36" o:spid="_x0000_s1026" style="position:absolute;flip:x;z-index:251664384;visibility:visible;mso-wrap-style:square;mso-wrap-distance-left:9pt;mso-wrap-distance-top:0;mso-wrap-distance-right:9pt;mso-wrap-distance-bottom:0;mso-position-horizontal:absolute;mso-position-horizontal-relative:text;mso-position-vertical:absolute;mso-position-vertical-relative:text" from="507.7pt,-67.25pt" to="509.5pt,7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" strokecolor="black [3200]" strokeweight="1pt">
                <v:stroke joinstyle="miter"/>
              </v:line>
            </w:pict>
          </mc:Fallback>
        </mc:AlternateContent>
      </w:r>
      <w:r w:rsidR="00106D47">
        <w:rPr>
          <w:b/>
        </w:rPr>
        <w:tab/>
        <w:t xml:space="preserve">  </w:t>
      </w:r>
      <w:r w:rsidR="00106D47">
        <w:rPr>
          <w:bCs/>
        </w:rPr>
        <w:t xml:space="preserve">4.1 </w:t>
      </w:r>
      <w:r w:rsidR="00AF370A">
        <w:rPr>
          <w:bCs/>
        </w:rPr>
        <w:t xml:space="preserve">Programming Environment </w:t>
      </w:r>
      <w:r w:rsidR="00106D47">
        <w:rPr>
          <w:bCs/>
        </w:rPr>
        <w:tab/>
      </w:r>
      <w:r w:rsidR="00106D47">
        <w:rPr>
          <w:bCs/>
        </w:rPr>
        <w:tab/>
      </w:r>
      <w:r w:rsidR="00106D47">
        <w:rPr>
          <w:bCs/>
        </w:rPr>
        <w:tab/>
      </w:r>
      <w:r w:rsidR="00106D47">
        <w:rPr>
          <w:bCs/>
        </w:rPr>
        <w:tab/>
      </w:r>
      <w:r w:rsidR="00106D47">
        <w:rPr>
          <w:bCs/>
        </w:rPr>
        <w:tab/>
      </w:r>
      <w:r w:rsidR="00106D47">
        <w:rPr>
          <w:bCs/>
        </w:rPr>
        <w:tab/>
      </w:r>
      <w:r w:rsidR="00106D47">
        <w:rPr>
          <w:bCs/>
        </w:rPr>
        <w:tab/>
      </w:r>
      <w:r w:rsidR="00AF370A">
        <w:rPr>
          <w:bCs/>
        </w:rPr>
        <w:t xml:space="preserve">            </w:t>
      </w:r>
      <w:r w:rsidR="00087088">
        <w:rPr>
          <w:bCs/>
        </w:rPr>
        <w:t>11</w:t>
      </w:r>
    </w:p>
    <w:p w14:paraId="1A1E4B9D" w14:textId="14B99359" w:rsidR="0024486B" w:rsidRDefault="00AF370A" w:rsidP="00F3030D">
      <w:pPr>
        <w:spacing w:after="294" w:line="480" w:lineRule="auto"/>
        <w:ind w:right="0"/>
        <w:jc w:val="left"/>
      </w:pPr>
      <w:r>
        <w:rPr>
          <w:bCs/>
        </w:rPr>
        <w:t xml:space="preserve">  4.2 Functional Breakdown               </w:t>
      </w:r>
      <w:r w:rsidR="00F3030D">
        <w:rPr>
          <w:bCs/>
        </w:rPr>
        <w:t xml:space="preserve">                                                                                     11</w:t>
      </w:r>
      <w:r>
        <w:rPr>
          <w:bCs/>
        </w:rPr>
        <w:t xml:space="preserve">                                                                                    </w:t>
      </w:r>
      <w:r w:rsidR="00FE3EC6">
        <w:rPr>
          <w:b/>
        </w:rPr>
        <w:t xml:space="preserve"> </w:t>
      </w:r>
      <w:r w:rsidR="00FE3EC6">
        <w:t xml:space="preserve"> </w:t>
      </w:r>
    </w:p>
    <w:p w14:paraId="174795FD" w14:textId="5E7D61E0" w:rsidR="0024486B" w:rsidRDefault="00FE3EC6" w:rsidP="00F3030D">
      <w:pPr>
        <w:tabs>
          <w:tab w:val="center" w:pos="8810"/>
        </w:tabs>
        <w:spacing w:after="345" w:line="480" w:lineRule="auto"/>
        <w:ind w:left="0" w:right="0" w:firstLine="0"/>
        <w:jc w:val="left"/>
        <w:rPr>
          <w:b/>
        </w:rPr>
      </w:pPr>
      <w:r>
        <w:rPr>
          <w:b/>
        </w:rPr>
        <w:t xml:space="preserve">CHAPTER 5   TESTING                                                                   </w:t>
      </w:r>
      <w:r>
        <w:rPr>
          <w:b/>
        </w:rPr>
        <w:tab/>
      </w:r>
      <w:r w:rsidR="00087088">
        <w:rPr>
          <w:b/>
        </w:rPr>
        <w:t>1</w:t>
      </w:r>
      <w:r w:rsidR="003247C6">
        <w:rPr>
          <w:b/>
        </w:rPr>
        <w:t>3</w:t>
      </w:r>
      <w:r w:rsidR="00A77A23">
        <w:rPr>
          <w:b/>
        </w:rPr>
        <w:t>-14</w:t>
      </w:r>
    </w:p>
    <w:p w14:paraId="3E6258FF" w14:textId="45CAE004" w:rsidR="00087088" w:rsidRPr="00087088" w:rsidRDefault="003247C6" w:rsidP="00F3030D">
      <w:pPr>
        <w:tabs>
          <w:tab w:val="center" w:pos="8810"/>
        </w:tabs>
        <w:spacing w:after="345" w:line="480" w:lineRule="auto"/>
        <w:ind w:left="0" w:right="0" w:firstLine="0"/>
        <w:jc w:val="left"/>
        <w:rPr>
          <w:bCs/>
        </w:rPr>
      </w:pPr>
      <w:r>
        <w:rPr>
          <w:b/>
        </w:rPr>
        <w:t xml:space="preserve"> </w:t>
      </w:r>
      <w:r w:rsidR="00087088">
        <w:rPr>
          <w:b/>
        </w:rPr>
        <w:t xml:space="preserve"> </w:t>
      </w:r>
      <w:r w:rsidR="00087088">
        <w:rPr>
          <w:bCs/>
        </w:rPr>
        <w:t>5.1 Overview</w:t>
      </w:r>
      <w:r>
        <w:rPr>
          <w:bCs/>
        </w:rPr>
        <w:t xml:space="preserve"> of the Testing Process                                                                                  </w:t>
      </w:r>
      <w:r w:rsidR="00B157D6">
        <w:rPr>
          <w:bCs/>
        </w:rPr>
        <w:t xml:space="preserve"> </w:t>
      </w:r>
      <w:r w:rsidR="00F3030D">
        <w:rPr>
          <w:bCs/>
        </w:rPr>
        <w:t xml:space="preserve">  </w:t>
      </w:r>
      <w:del w:id="0" w:author="Shraddha CS" w:date="2025-05-10T13:24:00Z" w16du:dateUtc="2025-05-10T07:54:00Z">
        <w:r>
          <w:rPr>
            <w:bCs/>
          </w:rPr>
          <w:delText xml:space="preserve">  </w:delText>
        </w:r>
      </w:del>
      <w:r>
        <w:rPr>
          <w:bCs/>
        </w:rPr>
        <w:t>13</w:t>
      </w:r>
    </w:p>
    <w:p w14:paraId="3051B71E" w14:textId="1715B6B5" w:rsidR="0024486B" w:rsidRDefault="00FE3EC6" w:rsidP="00F3030D">
      <w:pPr>
        <w:tabs>
          <w:tab w:val="center" w:pos="8810"/>
        </w:tabs>
        <w:spacing w:after="338" w:line="480" w:lineRule="auto"/>
        <w:ind w:left="0" w:right="0" w:firstLine="0"/>
        <w:jc w:val="left"/>
      </w:pPr>
      <w:r>
        <w:rPr>
          <w:b/>
        </w:rPr>
        <w:t xml:space="preserve">CHAPTER 6   SNAPSHOTS                                                             </w:t>
      </w:r>
      <w:r>
        <w:rPr>
          <w:b/>
        </w:rPr>
        <w:tab/>
      </w:r>
      <w:r w:rsidR="00A77A23">
        <w:rPr>
          <w:b/>
        </w:rPr>
        <w:t>15-16</w:t>
      </w:r>
      <w:r>
        <w:rPr>
          <w:b/>
        </w:rPr>
        <w:t xml:space="preserve"> </w:t>
      </w:r>
    </w:p>
    <w:p w14:paraId="5158B853" w14:textId="5AB314E1" w:rsidR="00F3030D" w:rsidRDefault="00FE3EC6" w:rsidP="00F3030D">
      <w:pPr>
        <w:tabs>
          <w:tab w:val="center" w:pos="8830"/>
        </w:tabs>
        <w:spacing w:after="305" w:line="480" w:lineRule="auto"/>
        <w:ind w:left="0" w:right="0" w:firstLine="0"/>
        <w:jc w:val="left"/>
        <w:rPr>
          <w:b/>
        </w:rPr>
      </w:pPr>
      <w:r>
        <w:rPr>
          <w:b/>
        </w:rPr>
        <w:t xml:space="preserve">CHAPTER 7   APPLICATIONS </w:t>
      </w:r>
      <w:r>
        <w:rPr>
          <w:b/>
        </w:rPr>
        <w:tab/>
      </w:r>
      <w:r w:rsidR="009C434C">
        <w:rPr>
          <w:b/>
        </w:rPr>
        <w:t>17</w:t>
      </w:r>
    </w:p>
    <w:p w14:paraId="2C5E8745" w14:textId="5EEDDD55" w:rsidR="00F3030D" w:rsidRPr="00F3030D" w:rsidRDefault="00F3030D" w:rsidP="00F3030D">
      <w:pPr>
        <w:tabs>
          <w:tab w:val="center" w:pos="8830"/>
        </w:tabs>
        <w:spacing w:after="305" w:line="480" w:lineRule="auto"/>
        <w:ind w:left="0" w:right="0" w:firstLine="0"/>
        <w:jc w:val="left"/>
        <w:rPr>
          <w:bCs/>
        </w:rPr>
      </w:pPr>
      <w:r>
        <w:rPr>
          <w:bCs/>
        </w:rPr>
        <w:t xml:space="preserve">  </w:t>
      </w:r>
      <w:r w:rsidRPr="00F3030D">
        <w:rPr>
          <w:bCs/>
        </w:rPr>
        <w:t>7.1 Applications</w:t>
      </w:r>
      <w:r>
        <w:rPr>
          <w:bCs/>
        </w:rPr>
        <w:t xml:space="preserve">                                                                                                                     </w:t>
      </w:r>
      <w:r w:rsidRPr="00F3030D">
        <w:rPr>
          <w:bCs/>
        </w:rPr>
        <w:t>17</w:t>
      </w:r>
    </w:p>
    <w:p w14:paraId="2DDEA971" w14:textId="2DA08A5C" w:rsidR="00E739B2" w:rsidRDefault="00FE3EC6" w:rsidP="00F3030D">
      <w:pPr>
        <w:tabs>
          <w:tab w:val="center" w:pos="8830"/>
        </w:tabs>
        <w:spacing w:after="305" w:line="480" w:lineRule="auto"/>
        <w:ind w:left="0" w:right="0" w:firstLine="0"/>
        <w:jc w:val="left"/>
        <w:rPr>
          <w:b/>
        </w:rPr>
      </w:pPr>
      <w:r>
        <w:rPr>
          <w:b/>
        </w:rPr>
        <w:t xml:space="preserve">CHAPTER 8   CONCLUSION </w:t>
      </w:r>
      <w:r w:rsidR="009C434C">
        <w:rPr>
          <w:b/>
        </w:rPr>
        <w:t xml:space="preserve">                                                                                         1</w:t>
      </w:r>
      <w:r w:rsidR="00F3030D">
        <w:rPr>
          <w:b/>
        </w:rPr>
        <w:t>3-14</w:t>
      </w:r>
      <w:r>
        <w:rPr>
          <w:b/>
        </w:rPr>
        <w:t xml:space="preserve"> </w:t>
      </w:r>
    </w:p>
    <w:p w14:paraId="7431E7DD" w14:textId="63DF2135" w:rsidR="0024486B" w:rsidRPr="00E739B2" w:rsidRDefault="00FE3EC6" w:rsidP="00F3030D">
      <w:pPr>
        <w:tabs>
          <w:tab w:val="center" w:pos="8830"/>
        </w:tabs>
        <w:spacing w:after="305" w:line="480" w:lineRule="auto"/>
        <w:ind w:left="0" w:right="0" w:firstLine="0"/>
        <w:jc w:val="left"/>
        <w:rPr>
          <w:b/>
        </w:rPr>
      </w:pPr>
      <w:del w:id="1" w:author="Shraddha CS" w:date="2025-05-10T13:24:00Z" w16du:dateUtc="2025-05-10T07:54:00Z">
        <w:r>
          <w:rPr>
            <w:b/>
          </w:rPr>
          <w:delText xml:space="preserve">                       </w:delText>
        </w:r>
      </w:del>
      <w:ins w:id="2" w:author="Shraddha CS" w:date="2025-05-10T13:24:00Z" w16du:dateUtc="2025-05-10T07:54:00Z">
        <w:r w:rsidR="00B157D6">
          <w:rPr>
            <w:b/>
          </w:rPr>
          <w:t>CHAPTER 9</w:t>
        </w:r>
      </w:ins>
      <w:r>
        <w:rPr>
          <w:b/>
        </w:rPr>
        <w:t xml:space="preserve"> </w:t>
      </w:r>
      <w:r w:rsidR="00B157D6">
        <w:rPr>
          <w:b/>
        </w:rPr>
        <w:t xml:space="preserve">  </w:t>
      </w:r>
      <w:r>
        <w:rPr>
          <w:b/>
        </w:rPr>
        <w:t xml:space="preserve">REFERENCES </w:t>
      </w:r>
      <w:r>
        <w:rPr>
          <w:b/>
        </w:rPr>
        <w:tab/>
      </w:r>
      <w:del w:id="3" w:author="Shraddha CS" w:date="2025-05-10T13:24:00Z" w16du:dateUtc="2025-05-10T07:54:00Z">
        <w:r>
          <w:rPr>
            <w:b/>
          </w:rPr>
          <w:delText xml:space="preserve">      </w:delText>
        </w:r>
      </w:del>
      <w:r w:rsidR="00F3030D">
        <w:rPr>
          <w:b/>
        </w:rPr>
        <w:t>15</w:t>
      </w:r>
      <w:r>
        <w:rPr>
          <w:b/>
        </w:rPr>
        <w:t xml:space="preserve"> </w:t>
      </w:r>
    </w:p>
    <w:p w14:paraId="3998F7BB" w14:textId="768314F4" w:rsidR="0024486B" w:rsidRDefault="0024486B">
      <w:pPr>
        <w:spacing w:after="228"/>
        <w:ind w:left="139" w:right="0" w:firstLine="0"/>
        <w:jc w:val="left"/>
      </w:pPr>
    </w:p>
    <w:p w14:paraId="3C6490E2" w14:textId="77777777" w:rsidR="0024486B" w:rsidRDefault="00FE3EC6">
      <w:pPr>
        <w:spacing w:after="127"/>
        <w:ind w:left="189" w:right="0" w:firstLine="0"/>
        <w:jc w:val="left"/>
      </w:pPr>
      <w:r>
        <w:t xml:space="preserve"> </w:t>
      </w:r>
    </w:p>
    <w:p w14:paraId="791700AB" w14:textId="1784D7C8" w:rsidR="0024486B" w:rsidRDefault="00FE3EC6">
      <w:pPr>
        <w:spacing w:after="0"/>
        <w:ind w:left="139" w:right="0" w:firstLine="0"/>
        <w:jc w:val="left"/>
      </w:pPr>
      <w:r>
        <w:t xml:space="preserve"> </w:t>
      </w:r>
    </w:p>
    <w:p w14:paraId="0281A6C5" w14:textId="77777777" w:rsidR="0024486B" w:rsidRDefault="0024486B">
      <w:pPr>
        <w:spacing w:after="0"/>
        <w:ind w:left="-1282" w:right="1102" w:firstLine="0"/>
        <w:jc w:val="left"/>
      </w:pPr>
    </w:p>
    <w:p w14:paraId="5F0EEC01" w14:textId="77777777" w:rsidR="0024486B" w:rsidRDefault="0024486B" w:rsidP="000D3CE3">
      <w:pPr>
        <w:ind w:left="0" w:firstLine="0"/>
        <w:sectPr w:rsidR="0024486B">
          <w:headerReference w:type="even" r:id="rId13"/>
          <w:headerReference w:type="default" r:id="rId14"/>
          <w:footerReference w:type="even" r:id="rId15"/>
          <w:footerReference w:type="default" r:id="rId16"/>
          <w:headerReference w:type="first" r:id="rId17"/>
          <w:footerReference w:type="first" r:id="rId18"/>
          <w:pgSz w:w="11899" w:h="16838"/>
          <w:pgMar w:top="957" w:right="1238" w:bottom="637" w:left="1282" w:header="720" w:footer="720" w:gutter="0"/>
          <w:cols w:space="720"/>
          <w:titlePg/>
        </w:sectPr>
      </w:pPr>
    </w:p>
    <w:p w14:paraId="5A80C2F2" w14:textId="77777777" w:rsidR="0024486B" w:rsidRDefault="00FE3EC6">
      <w:pPr>
        <w:spacing w:after="233" w:line="216" w:lineRule="auto"/>
        <w:ind w:left="0" w:right="9365" w:firstLine="0"/>
        <w:jc w:val="left"/>
      </w:pPr>
      <w:r>
        <w:rPr>
          <w:sz w:val="20"/>
        </w:rPr>
        <w:lastRenderedPageBreak/>
        <w:t xml:space="preserve"> </w:t>
      </w:r>
      <w:r>
        <w:rPr>
          <w:rFonts w:ascii="Calibri" w:eastAsia="Calibri" w:hAnsi="Calibri" w:cs="Calibri"/>
          <w:sz w:val="22"/>
        </w:rPr>
        <w:t xml:space="preserve"> </w:t>
      </w:r>
    </w:p>
    <w:p w14:paraId="2367EFDD" w14:textId="18A8EC91" w:rsidR="0024486B" w:rsidRDefault="00FE3EC6" w:rsidP="00FC2FE3">
      <w:pPr>
        <w:spacing w:after="160"/>
        <w:ind w:left="0" w:right="0" w:firstLine="0"/>
        <w:jc w:val="left"/>
      </w:pPr>
      <w:r>
        <w:rPr>
          <w:b/>
          <w:sz w:val="28"/>
        </w:rPr>
        <w:t xml:space="preserve">CHAPTER 1 </w:t>
      </w:r>
    </w:p>
    <w:p w14:paraId="6569BADD" w14:textId="77777777" w:rsidR="0024486B" w:rsidRDefault="00FE3EC6">
      <w:pPr>
        <w:spacing w:after="130" w:line="252" w:lineRule="auto"/>
        <w:ind w:left="153" w:right="178"/>
        <w:jc w:val="center"/>
      </w:pPr>
      <w:r>
        <w:rPr>
          <w:b/>
          <w:sz w:val="32"/>
        </w:rPr>
        <w:t xml:space="preserve">INTRODUCTION </w:t>
      </w:r>
    </w:p>
    <w:p w14:paraId="2432985D" w14:textId="77777777" w:rsidR="0024486B" w:rsidRDefault="00FE3EC6">
      <w:pPr>
        <w:pStyle w:val="Heading1"/>
        <w:spacing w:after="0"/>
        <w:ind w:left="-5" w:right="0"/>
      </w:pPr>
      <w:bookmarkStart w:id="4" w:name="_Toc49211"/>
      <w:r>
        <w:t>1.1</w:t>
      </w:r>
      <w:r>
        <w:rPr>
          <w:rFonts w:ascii="Arial" w:eastAsia="Arial" w:hAnsi="Arial" w:cs="Arial"/>
        </w:rPr>
        <w:t xml:space="preserve"> </w:t>
      </w:r>
      <w:r>
        <w:t xml:space="preserve">Overview </w:t>
      </w:r>
      <w:bookmarkEnd w:id="4"/>
    </w:p>
    <w:p w14:paraId="57B6075E" w14:textId="77777777" w:rsidR="00E739B2" w:rsidRDefault="00FE3EC6" w:rsidP="00E739B2">
      <w:pPr>
        <w:spacing w:after="0" w:line="360" w:lineRule="auto"/>
        <w:ind w:left="420" w:right="0" w:firstLine="0"/>
        <w:jc w:val="left"/>
      </w:pPr>
      <w:r w:rsidRPr="00E739B2">
        <w:rPr>
          <w:sz w:val="28"/>
        </w:rPr>
        <w:t xml:space="preserve"> </w:t>
      </w:r>
      <w:bookmarkStart w:id="5" w:name="_Toc49212"/>
      <w:r w:rsidR="00E739B2" w:rsidRPr="00E739B2">
        <w:t xml:space="preserve">In recent years, there has been a growing emphasis on optimizing academic workflows using algorithmic logic embedded in administrative systems. Institutions seek to replace manual or static course selection systems with intelligent systems that promote efficiency, reduce human error, and ensure fairness in academic decision-making. One such challenge arises during the course registration phase of an academic term, where students are faced with the task of selecting an optimal combination of subjects within fixed constraints such as a maximum number of courses and a limit on total credits. This mirrors the classic 0/1 knapsack problem from algorithm theory, where an individual must select items with given weights and values to maximize total value without exceeding a weight limit. This project captures this analogy and implements a course </w:t>
      </w:r>
      <w:proofErr w:type="spellStart"/>
      <w:r w:rsidR="00E739B2" w:rsidRPr="00E739B2">
        <w:t>enrollment</w:t>
      </w:r>
      <w:proofErr w:type="spellEnd"/>
      <w:r w:rsidR="00E739B2" w:rsidRPr="00E739B2">
        <w:t xml:space="preserve"> system where each course is an item, and the course credits represent the item's weight and value. The problem becomes even more constrained as institutions may also enforce a limit on the total number of courses a student can take. Thus, this project aims to provide a practical, algorithm-driven solution to a common academic challenge, reinforcing the real-world utility of algorithm design techniques</w:t>
      </w:r>
      <w:r w:rsidR="00E739B2">
        <w:t>.</w:t>
      </w:r>
    </w:p>
    <w:p w14:paraId="7F1677F6" w14:textId="77777777" w:rsidR="00E739B2" w:rsidRPr="00E739B2" w:rsidRDefault="00FE3EC6" w:rsidP="00E739B2">
      <w:pPr>
        <w:spacing w:after="0" w:line="360" w:lineRule="auto"/>
        <w:ind w:right="0"/>
        <w:jc w:val="left"/>
        <w:rPr>
          <w:b/>
          <w:bCs/>
          <w:sz w:val="28"/>
          <w:szCs w:val="28"/>
        </w:rPr>
      </w:pPr>
      <w:r w:rsidRPr="00E739B2">
        <w:rPr>
          <w:b/>
          <w:bCs/>
          <w:sz w:val="28"/>
          <w:szCs w:val="28"/>
        </w:rPr>
        <w:t>1.2</w:t>
      </w:r>
      <w:r w:rsidRPr="00E739B2">
        <w:rPr>
          <w:rFonts w:ascii="Arial" w:eastAsia="Arial" w:hAnsi="Arial" w:cs="Arial"/>
          <w:b/>
          <w:bCs/>
          <w:sz w:val="28"/>
          <w:szCs w:val="28"/>
        </w:rPr>
        <w:t xml:space="preserve"> </w:t>
      </w:r>
      <w:r w:rsidRPr="00E739B2">
        <w:rPr>
          <w:b/>
          <w:bCs/>
          <w:sz w:val="28"/>
          <w:szCs w:val="28"/>
        </w:rPr>
        <w:t xml:space="preserve">Problem Statement </w:t>
      </w:r>
      <w:bookmarkStart w:id="6" w:name="_Toc49213"/>
      <w:bookmarkEnd w:id="5"/>
    </w:p>
    <w:p w14:paraId="41F99FB7" w14:textId="714F0241" w:rsidR="00E739B2" w:rsidRPr="00E739B2" w:rsidRDefault="00E739B2" w:rsidP="00E739B2">
      <w:pPr>
        <w:spacing w:after="0" w:line="360" w:lineRule="auto"/>
        <w:ind w:left="420" w:right="0" w:firstLine="0"/>
        <w:jc w:val="left"/>
      </w:pPr>
      <w:r w:rsidRPr="00E739B2">
        <w:rPr>
          <w:color w:val="0C0C0C"/>
        </w:rPr>
        <w:t xml:space="preserve">Most course registration systems do not incorporate any form of optimization algorithm to assist students in making the best academic choices. Instead, students are either manually registering for courses or using inflexible software that lacks intelligent decision-making support. These systems often overlook scenarios where students might wish to maximize their learning or credit benefit without breaching institutional constraints. For example, a student might aim to select a set of courses that collectively offer the highest credit value, provided that the total credits do not exceed the permitted limit. Additionally, there might be a constraint on the number of individual subjects a student can </w:t>
      </w:r>
      <w:proofErr w:type="spellStart"/>
      <w:r w:rsidRPr="00E739B2">
        <w:rPr>
          <w:color w:val="0C0C0C"/>
        </w:rPr>
        <w:t>enroll</w:t>
      </w:r>
      <w:proofErr w:type="spellEnd"/>
      <w:r w:rsidRPr="00E739B2">
        <w:rPr>
          <w:color w:val="0C0C0C"/>
        </w:rPr>
        <w:t xml:space="preserve"> in. Without algorithmic assistance, it is not always evident to </w:t>
      </w:r>
      <w:proofErr w:type="gramStart"/>
      <w:r w:rsidRPr="00E739B2">
        <w:rPr>
          <w:color w:val="0C0C0C"/>
        </w:rPr>
        <w:t>students</w:t>
      </w:r>
      <w:proofErr w:type="gramEnd"/>
      <w:r w:rsidRPr="00E739B2">
        <w:rPr>
          <w:color w:val="0C0C0C"/>
        </w:rPr>
        <w:t xml:space="preserve"> which combination of courses will yield the most beneficial outcome. This lack of system intelligence leads to inefficiency, wasted credit potential, and uneven academic loads across the student population. Therefore, there is a pressing need for a smart backend algorithm that can evaluate all feasible combinations of </w:t>
      </w:r>
      <w:r w:rsidRPr="00E739B2">
        <w:rPr>
          <w:color w:val="0C0C0C"/>
        </w:rPr>
        <w:lastRenderedPageBreak/>
        <w:t>courses and select the most optimal one based on a dual constraint of maximum total credits and a cap on the number of courses.</w:t>
      </w:r>
    </w:p>
    <w:p w14:paraId="0A444D0F" w14:textId="77777777" w:rsidR="00E739B2" w:rsidRDefault="00E739B2" w:rsidP="00132016">
      <w:pPr>
        <w:pStyle w:val="Heading1"/>
        <w:ind w:left="0" w:firstLine="0"/>
        <w:rPr>
          <w:sz w:val="24"/>
        </w:rPr>
      </w:pPr>
    </w:p>
    <w:p w14:paraId="1FC52694" w14:textId="59D98EB3" w:rsidR="0024486B" w:rsidRPr="00E739B2" w:rsidRDefault="00FE3EC6" w:rsidP="00132016">
      <w:pPr>
        <w:pStyle w:val="Heading1"/>
        <w:ind w:left="0" w:firstLine="0"/>
        <w:rPr>
          <w:szCs w:val="28"/>
        </w:rPr>
      </w:pPr>
      <w:r w:rsidRPr="00E739B2">
        <w:rPr>
          <w:szCs w:val="28"/>
        </w:rPr>
        <w:t>1.3</w:t>
      </w:r>
      <w:r w:rsidRPr="00E739B2">
        <w:rPr>
          <w:rFonts w:ascii="Arial" w:eastAsia="Arial" w:hAnsi="Arial" w:cs="Arial"/>
          <w:szCs w:val="28"/>
        </w:rPr>
        <w:t xml:space="preserve"> </w:t>
      </w:r>
      <w:r w:rsidRPr="00E739B2">
        <w:rPr>
          <w:szCs w:val="28"/>
        </w:rPr>
        <w:t xml:space="preserve">Objectives </w:t>
      </w:r>
      <w:bookmarkEnd w:id="6"/>
    </w:p>
    <w:p w14:paraId="04C50BF4" w14:textId="77777777" w:rsidR="00E739B2" w:rsidRPr="00E739B2" w:rsidRDefault="00E739B2" w:rsidP="00E739B2">
      <w:pPr>
        <w:spacing w:after="0" w:line="360" w:lineRule="auto"/>
        <w:ind w:left="0" w:right="0" w:firstLine="0"/>
        <w:jc w:val="left"/>
      </w:pPr>
      <w:r w:rsidRPr="00E739B2">
        <w:t xml:space="preserve">The primary objective of this project is to apply the principles of algorithmic design to construct a course </w:t>
      </w:r>
      <w:proofErr w:type="spellStart"/>
      <w:r w:rsidRPr="00E739B2">
        <w:t>enrollment</w:t>
      </w:r>
      <w:proofErr w:type="spellEnd"/>
      <w:r w:rsidRPr="00E739B2">
        <w:t xml:space="preserve"> engine that uses the 0/1 knapsack model to solve a real-world optimization problem in the education sector. Specifically, the project aims to automate the selection of a set of courses for students such that the selected courses collectively maximize the credit value while adhering to academic policies regarding credit load and number of subjects. In addition to this, the system is designed to operate as part of a broader database management application that supports multiple user roles, including students, teachers, principals, and administrators. The algorithm is expected to execute efficiently for a small set of available courses and be extendable to support dynamic constraints in future iterations. The user interface must remain minimalistic and user-friendly, emphasizing clarity and interaction through prompts. Beyond serving its direct function, the system should also act as an educational tool to demonstrate the integration of classical algorithms in contemporary software systems.</w:t>
      </w:r>
    </w:p>
    <w:p w14:paraId="329E3C1D" w14:textId="77777777" w:rsidR="0024486B" w:rsidRDefault="00FE3EC6">
      <w:pPr>
        <w:spacing w:after="0"/>
        <w:ind w:left="0" w:right="0" w:firstLine="0"/>
        <w:jc w:val="left"/>
      </w:pPr>
      <w:r>
        <w:rPr>
          <w:rFonts w:ascii="Calibri" w:eastAsia="Calibri" w:hAnsi="Calibri" w:cs="Calibri"/>
          <w:sz w:val="22"/>
        </w:rPr>
        <w:t xml:space="preserve"> </w:t>
      </w:r>
      <w:r>
        <w:rPr>
          <w:rFonts w:ascii="Calibri" w:eastAsia="Calibri" w:hAnsi="Calibri" w:cs="Calibri"/>
          <w:sz w:val="22"/>
        </w:rPr>
        <w:tab/>
      </w:r>
      <w:r>
        <w:t xml:space="preserve"> </w:t>
      </w:r>
    </w:p>
    <w:p w14:paraId="19D53450" w14:textId="77777777" w:rsidR="00E739B2" w:rsidRDefault="00E739B2" w:rsidP="00132016">
      <w:pPr>
        <w:pStyle w:val="Heading1"/>
        <w:spacing w:after="204"/>
        <w:ind w:left="0" w:right="0" w:firstLine="0"/>
      </w:pPr>
      <w:bookmarkStart w:id="7" w:name="_Toc49215"/>
    </w:p>
    <w:p w14:paraId="192B81FF" w14:textId="77777777" w:rsidR="00E739B2" w:rsidRDefault="00E739B2" w:rsidP="00132016">
      <w:pPr>
        <w:pStyle w:val="Heading1"/>
        <w:spacing w:after="204"/>
        <w:ind w:left="0" w:right="0" w:firstLine="0"/>
      </w:pPr>
    </w:p>
    <w:p w14:paraId="2E7A5523" w14:textId="77777777" w:rsidR="00E739B2" w:rsidRDefault="00E739B2" w:rsidP="00132016">
      <w:pPr>
        <w:pStyle w:val="Heading1"/>
        <w:spacing w:after="204"/>
        <w:ind w:left="0" w:right="0" w:firstLine="0"/>
      </w:pPr>
    </w:p>
    <w:p w14:paraId="624267A6" w14:textId="77777777" w:rsidR="00E739B2" w:rsidRDefault="00E739B2" w:rsidP="00132016">
      <w:pPr>
        <w:pStyle w:val="Heading1"/>
        <w:spacing w:after="204"/>
        <w:ind w:left="0" w:right="0" w:firstLine="0"/>
      </w:pPr>
    </w:p>
    <w:p w14:paraId="183FFAB8" w14:textId="77777777" w:rsidR="00E739B2" w:rsidRDefault="00E739B2" w:rsidP="00132016">
      <w:pPr>
        <w:pStyle w:val="Heading1"/>
        <w:spacing w:after="204"/>
        <w:ind w:left="0" w:right="0" w:firstLine="0"/>
      </w:pPr>
    </w:p>
    <w:p w14:paraId="71226E54" w14:textId="77777777" w:rsidR="00E739B2" w:rsidRDefault="00E739B2" w:rsidP="00132016">
      <w:pPr>
        <w:pStyle w:val="Heading1"/>
        <w:spacing w:after="204"/>
        <w:ind w:left="0" w:right="0" w:firstLine="0"/>
      </w:pPr>
    </w:p>
    <w:p w14:paraId="795DDC90" w14:textId="77777777" w:rsidR="00530A2D" w:rsidRDefault="00530A2D" w:rsidP="00132016">
      <w:pPr>
        <w:pStyle w:val="Heading1"/>
        <w:spacing w:after="204"/>
        <w:ind w:left="0" w:right="0" w:firstLine="0"/>
      </w:pPr>
    </w:p>
    <w:p w14:paraId="7D464855" w14:textId="77777777" w:rsidR="00530A2D" w:rsidRPr="00530A2D" w:rsidRDefault="00530A2D" w:rsidP="00530A2D"/>
    <w:p w14:paraId="7B7502B7" w14:textId="175A2C30" w:rsidR="0024486B" w:rsidRPr="00530A2D" w:rsidRDefault="00FE3EC6" w:rsidP="00132016">
      <w:pPr>
        <w:pStyle w:val="Heading1"/>
        <w:spacing w:after="204"/>
        <w:ind w:left="0" w:right="0" w:firstLine="0"/>
        <w:rPr>
          <w:sz w:val="32"/>
          <w:szCs w:val="32"/>
        </w:rPr>
      </w:pPr>
      <w:r w:rsidRPr="00530A2D">
        <w:rPr>
          <w:sz w:val="32"/>
          <w:szCs w:val="32"/>
        </w:rPr>
        <w:lastRenderedPageBreak/>
        <w:t xml:space="preserve">CHAPTER 2 </w:t>
      </w:r>
      <w:bookmarkEnd w:id="7"/>
    </w:p>
    <w:p w14:paraId="7F8B1FFF" w14:textId="1FEABDBA" w:rsidR="00530A2D" w:rsidRPr="00530A2D" w:rsidRDefault="00530A2D" w:rsidP="00530A2D">
      <w:pPr>
        <w:pStyle w:val="Heading3"/>
        <w:ind w:left="2170" w:firstLine="710"/>
        <w:rPr>
          <w:sz w:val="32"/>
          <w:szCs w:val="32"/>
        </w:rPr>
      </w:pPr>
      <w:r w:rsidRPr="00530A2D">
        <w:rPr>
          <w:sz w:val="32"/>
          <w:szCs w:val="32"/>
        </w:rPr>
        <w:t>ALGORITHM DESIGN</w:t>
      </w:r>
    </w:p>
    <w:p w14:paraId="741D3B6C" w14:textId="328DA8A2" w:rsidR="00E739B2" w:rsidRDefault="00E739B2" w:rsidP="00E739B2">
      <w:pPr>
        <w:pStyle w:val="Heading3"/>
        <w:rPr>
          <w:color w:val="auto"/>
        </w:rPr>
      </w:pPr>
      <w:r>
        <w:t>2.1 Algorithm Choice</w:t>
      </w:r>
    </w:p>
    <w:p w14:paraId="5EBB1500" w14:textId="77777777" w:rsidR="00530A2D" w:rsidRDefault="00E739B2" w:rsidP="00530A2D">
      <w:pPr>
        <w:pStyle w:val="NormalWeb"/>
        <w:spacing w:line="360" w:lineRule="auto"/>
      </w:pPr>
      <w:r>
        <w:t xml:space="preserve">The problem tackled in this project maps very closely to the classical 0/1 Knapsack Problem, one of the most well-known problems in combinatorial optimization. The typical knapsack problem involves choosing a subset of items from a larger set, each with a weight and value, such that the total weight does not exceed a given limit, and the total value is maximized. In our adapted version for course </w:t>
      </w:r>
      <w:proofErr w:type="spellStart"/>
      <w:r>
        <w:t>enrollment</w:t>
      </w:r>
      <w:proofErr w:type="spellEnd"/>
      <w:r>
        <w:t xml:space="preserve">, each course is </w:t>
      </w:r>
      <w:proofErr w:type="spellStart"/>
      <w:r>
        <w:t>modeled</w:t>
      </w:r>
      <w:proofErr w:type="spellEnd"/>
      <w:r>
        <w:t xml:space="preserve"> as an item. The credit value of a course acts both as its weight and value, under the assumption that all courses are equally beneficial per credit. The student is allowed to choose a subset of courses whose combined credits do not exceed a specific limit (e.g., 7 credits), and the maximum number of courses (e.g., 4) they can register for is also capped. This results in a bounded knapsack problem with a dual constraint. Given that the number of available courses is small, a brute-force enumeration approach using combinations is chosen. This avoids the complexity of implementing dynamic programming and is perfectly suitable for the scale of this academic use case.</w:t>
      </w:r>
    </w:p>
    <w:p w14:paraId="317BE710" w14:textId="7FA10148" w:rsidR="00E739B2" w:rsidRPr="00530A2D" w:rsidRDefault="00E739B2" w:rsidP="00530A2D">
      <w:pPr>
        <w:pStyle w:val="NormalWeb"/>
        <w:spacing w:line="360" w:lineRule="auto"/>
        <w:rPr>
          <w:b/>
          <w:bCs/>
          <w:sz w:val="28"/>
          <w:szCs w:val="28"/>
        </w:rPr>
      </w:pPr>
      <w:r w:rsidRPr="00530A2D">
        <w:rPr>
          <w:b/>
          <w:bCs/>
          <w:sz w:val="28"/>
          <w:szCs w:val="28"/>
        </w:rPr>
        <w:t>2.2 Approach</w:t>
      </w:r>
    </w:p>
    <w:p w14:paraId="795C19F0" w14:textId="77777777" w:rsidR="00E739B2" w:rsidRDefault="00E739B2" w:rsidP="00E739B2">
      <w:pPr>
        <w:pStyle w:val="NormalWeb"/>
        <w:spacing w:line="360" w:lineRule="auto"/>
      </w:pPr>
      <w:r>
        <w:t xml:space="preserve">The implementation leverages Python's </w:t>
      </w:r>
      <w:proofErr w:type="spellStart"/>
      <w:r>
        <w:t>itertools</w:t>
      </w:r>
      <w:proofErr w:type="spellEnd"/>
      <w:r>
        <w:t xml:space="preserve"> module, specifically the </w:t>
      </w:r>
      <w:proofErr w:type="gramStart"/>
      <w:r>
        <w:rPr>
          <w:rStyle w:val="HTMLCode"/>
        </w:rPr>
        <w:t>combinations(</w:t>
      </w:r>
      <w:proofErr w:type="gramEnd"/>
      <w:r>
        <w:rPr>
          <w:rStyle w:val="HTMLCode"/>
        </w:rPr>
        <w:t>)</w:t>
      </w:r>
      <w:r>
        <w:t xml:space="preserve"> function, to enumerate all possible course combinations of a specific size. Each combination is evaluated by summing the credit values of the courses in the group. Combinations that exceed the maximum credit limit are discarded. Among the valid combinations, the one with the highest total credit is selected. This method is simplistic but effective due to the limited number of combinations involved. For example, given eight courses and a limit of selecting up to four, the number of combinations is computationally tractable (</w:t>
      </w:r>
      <w:proofErr w:type="gramStart"/>
      <w:r>
        <w:t>C(</w:t>
      </w:r>
      <w:proofErr w:type="gramEnd"/>
      <w:r>
        <w:t xml:space="preserve">8,4) = 70). Once the optimal set is determined, the course IDs are recorded into the student </w:t>
      </w:r>
      <w:proofErr w:type="spellStart"/>
      <w:r>
        <w:t>enrollment</w:t>
      </w:r>
      <w:proofErr w:type="spellEnd"/>
      <w:r>
        <w:t xml:space="preserve"> table in the database. The algorithm is wrapped in a function that includes input validation, database querying, and user feedback, all operating seamlessly in a conversational interface. This structure also enables clear separation of concerns between logic and user interaction, which is a good practice in both academic and professional software development.</w:t>
      </w:r>
    </w:p>
    <w:p w14:paraId="30B5E585" w14:textId="77777777" w:rsidR="00AA0ACE" w:rsidRDefault="00AA0ACE" w:rsidP="00AA0ACE">
      <w:pPr>
        <w:ind w:left="0" w:firstLine="0"/>
      </w:pPr>
    </w:p>
    <w:p w14:paraId="34F822F3" w14:textId="77777777" w:rsidR="00AA0ACE" w:rsidRDefault="00AA0ACE" w:rsidP="00AA0ACE">
      <w:pPr>
        <w:ind w:left="0" w:firstLine="0"/>
      </w:pPr>
    </w:p>
    <w:p w14:paraId="5FE4D125" w14:textId="77777777" w:rsidR="00FC2FE3" w:rsidRDefault="00AA0ACE" w:rsidP="00AA0ACE">
      <w:pPr>
        <w:ind w:left="0" w:firstLine="0"/>
        <w:rPr>
          <w:b/>
          <w:bCs/>
        </w:rPr>
      </w:pPr>
      <w:r w:rsidRPr="00AA0ACE">
        <w:rPr>
          <w:b/>
          <w:bCs/>
        </w:rPr>
        <w:t xml:space="preserve"> </w:t>
      </w:r>
    </w:p>
    <w:p w14:paraId="61F37300" w14:textId="77777777" w:rsidR="00530A2D" w:rsidRDefault="00530A2D">
      <w:pPr>
        <w:rPr>
          <w:b/>
          <w:bCs/>
          <w:sz w:val="28"/>
          <w:szCs w:val="28"/>
        </w:rPr>
      </w:pPr>
    </w:p>
    <w:p w14:paraId="582BCE52" w14:textId="1280601A" w:rsidR="0024486B" w:rsidRPr="00530A2D" w:rsidRDefault="00530A2D">
      <w:pPr>
        <w:rPr>
          <w:b/>
          <w:bCs/>
          <w:sz w:val="28"/>
          <w:szCs w:val="28"/>
        </w:rPr>
      </w:pPr>
      <w:r w:rsidRPr="00530A2D">
        <w:rPr>
          <w:b/>
          <w:bCs/>
          <w:sz w:val="28"/>
          <w:szCs w:val="28"/>
        </w:rPr>
        <w:t>2.3 Pseudocode</w:t>
      </w:r>
    </w:p>
    <w:p w14:paraId="75156313" w14:textId="77777777" w:rsidR="00530A2D" w:rsidRDefault="00530A2D">
      <w:pPr>
        <w:rPr>
          <w:b/>
          <w:bCs/>
        </w:rPr>
      </w:pPr>
    </w:p>
    <w:p w14:paraId="07D50C5A" w14:textId="77777777" w:rsidR="00530A2D" w:rsidRDefault="00530A2D" w:rsidP="00530A2D">
      <w:r>
        <w:t xml:space="preserve">for combo in </w:t>
      </w:r>
      <w:proofErr w:type="gramStart"/>
      <w:r>
        <w:t>combinations(</w:t>
      </w:r>
      <w:proofErr w:type="spellStart"/>
      <w:proofErr w:type="gramEnd"/>
      <w:r>
        <w:t>available_courses</w:t>
      </w:r>
      <w:proofErr w:type="spellEnd"/>
      <w:r>
        <w:t xml:space="preserve">, </w:t>
      </w:r>
      <w:proofErr w:type="spellStart"/>
      <w:r>
        <w:t>num_courses</w:t>
      </w:r>
      <w:proofErr w:type="spellEnd"/>
      <w:r>
        <w:t>):</w:t>
      </w:r>
    </w:p>
    <w:p w14:paraId="134788CD" w14:textId="77777777" w:rsidR="00530A2D" w:rsidRDefault="00530A2D" w:rsidP="00530A2D">
      <w:r>
        <w:t xml:space="preserve">    </w:t>
      </w:r>
      <w:proofErr w:type="spellStart"/>
      <w:r>
        <w:t>credit_sum</w:t>
      </w:r>
      <w:proofErr w:type="spellEnd"/>
      <w:r>
        <w:t xml:space="preserve"> = </w:t>
      </w:r>
      <w:proofErr w:type="gramStart"/>
      <w:r>
        <w:t>sum(</w:t>
      </w:r>
      <w:proofErr w:type="spellStart"/>
      <w:r>
        <w:t>course.credits</w:t>
      </w:r>
      <w:proofErr w:type="spellEnd"/>
      <w:proofErr w:type="gramEnd"/>
      <w:r>
        <w:t xml:space="preserve"> for course in combo)</w:t>
      </w:r>
    </w:p>
    <w:p w14:paraId="3A57EB7A" w14:textId="77777777" w:rsidR="00530A2D" w:rsidRDefault="00530A2D" w:rsidP="00530A2D">
      <w:r>
        <w:t xml:space="preserve">    if </w:t>
      </w:r>
      <w:proofErr w:type="spellStart"/>
      <w:r>
        <w:t>credit_sum</w:t>
      </w:r>
      <w:proofErr w:type="spellEnd"/>
      <w:r>
        <w:t xml:space="preserve"> &lt;= </w:t>
      </w:r>
      <w:proofErr w:type="spellStart"/>
      <w:r>
        <w:t>max_credits</w:t>
      </w:r>
      <w:proofErr w:type="spellEnd"/>
      <w:r>
        <w:t>:</w:t>
      </w:r>
    </w:p>
    <w:p w14:paraId="59F17A57" w14:textId="77777777" w:rsidR="00530A2D" w:rsidRDefault="00530A2D" w:rsidP="00530A2D">
      <w:r>
        <w:t xml:space="preserve">        add to </w:t>
      </w:r>
      <w:proofErr w:type="spellStart"/>
      <w:r>
        <w:t>valid_combos</w:t>
      </w:r>
      <w:proofErr w:type="spellEnd"/>
    </w:p>
    <w:p w14:paraId="6B0C07D0" w14:textId="77777777" w:rsidR="00530A2D" w:rsidRDefault="00530A2D" w:rsidP="00530A2D">
      <w:r>
        <w:t xml:space="preserve">return </w:t>
      </w:r>
      <w:proofErr w:type="gramStart"/>
      <w:r>
        <w:t>max(</w:t>
      </w:r>
      <w:proofErr w:type="spellStart"/>
      <w:proofErr w:type="gramEnd"/>
      <w:r>
        <w:t>valid_combos</w:t>
      </w:r>
      <w:proofErr w:type="spellEnd"/>
      <w:r>
        <w:t>, key=</w:t>
      </w:r>
      <w:proofErr w:type="spellStart"/>
      <w:r>
        <w:t>credit_sum</w:t>
      </w:r>
      <w:proofErr w:type="spellEnd"/>
      <w:r>
        <w:t>)</w:t>
      </w:r>
    </w:p>
    <w:p w14:paraId="2AC4E1F6" w14:textId="77777777" w:rsidR="00530A2D" w:rsidRDefault="00530A2D" w:rsidP="00530A2D"/>
    <w:p w14:paraId="76AC9201" w14:textId="77777777" w:rsidR="00530A2D" w:rsidRDefault="00530A2D" w:rsidP="00530A2D">
      <w:pPr>
        <w:rPr>
          <w:b/>
          <w:bCs/>
          <w:sz w:val="28"/>
          <w:szCs w:val="28"/>
        </w:rPr>
      </w:pPr>
    </w:p>
    <w:p w14:paraId="64C4E8A2" w14:textId="77777777" w:rsidR="00530A2D" w:rsidRDefault="00530A2D" w:rsidP="00530A2D">
      <w:pPr>
        <w:rPr>
          <w:b/>
          <w:bCs/>
          <w:sz w:val="28"/>
          <w:szCs w:val="28"/>
        </w:rPr>
      </w:pPr>
    </w:p>
    <w:p w14:paraId="1162B32C" w14:textId="77777777" w:rsidR="00530A2D" w:rsidRDefault="00530A2D" w:rsidP="00530A2D">
      <w:pPr>
        <w:rPr>
          <w:b/>
          <w:bCs/>
          <w:sz w:val="28"/>
          <w:szCs w:val="28"/>
        </w:rPr>
      </w:pPr>
    </w:p>
    <w:p w14:paraId="4DBE221F" w14:textId="711D701B" w:rsidR="00530A2D" w:rsidRDefault="00530A2D" w:rsidP="00530A2D">
      <w:pPr>
        <w:rPr>
          <w:b/>
          <w:bCs/>
          <w:sz w:val="28"/>
          <w:szCs w:val="28"/>
        </w:rPr>
      </w:pPr>
      <w:r w:rsidRPr="00530A2D">
        <w:rPr>
          <w:b/>
          <w:bCs/>
          <w:sz w:val="28"/>
          <w:szCs w:val="28"/>
        </w:rPr>
        <w:t>2.4 Algorithm</w:t>
      </w:r>
    </w:p>
    <w:p w14:paraId="53265417" w14:textId="77777777" w:rsidR="00530A2D" w:rsidRPr="00530A2D" w:rsidRDefault="00530A2D" w:rsidP="00530A2D">
      <w:r w:rsidRPr="00530A2D">
        <w:t>Input: List of available courses (</w:t>
      </w:r>
      <w:proofErr w:type="spellStart"/>
      <w:r w:rsidRPr="00530A2D">
        <w:t>CourseID</w:t>
      </w:r>
      <w:proofErr w:type="spellEnd"/>
      <w:r w:rsidRPr="00530A2D">
        <w:t>, Credits), maximum credits, maximum number of courses</w:t>
      </w:r>
    </w:p>
    <w:p w14:paraId="0074E03C" w14:textId="77777777" w:rsidR="00530A2D" w:rsidRPr="00530A2D" w:rsidRDefault="00530A2D" w:rsidP="00530A2D">
      <w:r w:rsidRPr="00530A2D">
        <w:t>Output: Optimal combination of courses under constraints</w:t>
      </w:r>
    </w:p>
    <w:p w14:paraId="1ECB042A" w14:textId="77777777" w:rsidR="00530A2D" w:rsidRPr="00530A2D" w:rsidRDefault="00530A2D" w:rsidP="00530A2D"/>
    <w:p w14:paraId="6D6B72BB" w14:textId="77777777" w:rsidR="00530A2D" w:rsidRPr="00530A2D" w:rsidRDefault="00530A2D" w:rsidP="00530A2D">
      <w:r w:rsidRPr="00530A2D">
        <w:t xml:space="preserve">1. Prompt the student to input desired number of courses (&lt;= </w:t>
      </w:r>
      <w:proofErr w:type="spellStart"/>
      <w:r w:rsidRPr="00530A2D">
        <w:t>max_courses</w:t>
      </w:r>
      <w:proofErr w:type="spellEnd"/>
      <w:r w:rsidRPr="00530A2D">
        <w:t>)</w:t>
      </w:r>
    </w:p>
    <w:p w14:paraId="4E1D7378" w14:textId="77777777" w:rsidR="00530A2D" w:rsidRPr="00530A2D" w:rsidRDefault="00530A2D" w:rsidP="00530A2D">
      <w:r w:rsidRPr="00530A2D">
        <w:t xml:space="preserve">2. Fetch current </w:t>
      </w:r>
      <w:proofErr w:type="spellStart"/>
      <w:r w:rsidRPr="00530A2D">
        <w:t>enrollments</w:t>
      </w:r>
      <w:proofErr w:type="spellEnd"/>
      <w:r w:rsidRPr="00530A2D">
        <w:t xml:space="preserve"> and filter out those courses</w:t>
      </w:r>
    </w:p>
    <w:p w14:paraId="5AE3AAAB" w14:textId="77777777" w:rsidR="00530A2D" w:rsidRPr="00530A2D" w:rsidRDefault="00530A2D" w:rsidP="00530A2D">
      <w:r w:rsidRPr="00530A2D">
        <w:t xml:space="preserve">3. Use </w:t>
      </w:r>
      <w:proofErr w:type="spellStart"/>
      <w:proofErr w:type="gramStart"/>
      <w:r w:rsidRPr="00530A2D">
        <w:t>itertools.combinations</w:t>
      </w:r>
      <w:proofErr w:type="spellEnd"/>
      <w:proofErr w:type="gramEnd"/>
      <w:r w:rsidRPr="00530A2D">
        <w:t xml:space="preserve"> to generate all valid course sets</w:t>
      </w:r>
    </w:p>
    <w:p w14:paraId="6B17476C" w14:textId="77777777" w:rsidR="00530A2D" w:rsidRPr="00530A2D" w:rsidRDefault="00530A2D" w:rsidP="00530A2D">
      <w:r w:rsidRPr="00530A2D">
        <w:t>4. For each combination:</w:t>
      </w:r>
    </w:p>
    <w:p w14:paraId="771BEA40" w14:textId="77777777" w:rsidR="00530A2D" w:rsidRPr="00530A2D" w:rsidRDefault="00530A2D" w:rsidP="00530A2D">
      <w:r w:rsidRPr="00530A2D">
        <w:t xml:space="preserve">     a. Calculate total credits</w:t>
      </w:r>
    </w:p>
    <w:p w14:paraId="04F6885F" w14:textId="77777777" w:rsidR="00530A2D" w:rsidRPr="00530A2D" w:rsidRDefault="00530A2D" w:rsidP="00530A2D">
      <w:r w:rsidRPr="00530A2D">
        <w:t xml:space="preserve">     b. If total credits &lt;= </w:t>
      </w:r>
      <w:proofErr w:type="spellStart"/>
      <w:r w:rsidRPr="00530A2D">
        <w:t>max_credits</w:t>
      </w:r>
      <w:proofErr w:type="spellEnd"/>
      <w:r w:rsidRPr="00530A2D">
        <w:t>, add to valid set</w:t>
      </w:r>
    </w:p>
    <w:p w14:paraId="00DA6661" w14:textId="77777777" w:rsidR="00530A2D" w:rsidRPr="00530A2D" w:rsidRDefault="00530A2D" w:rsidP="00530A2D">
      <w:r w:rsidRPr="00530A2D">
        <w:t>5. From valid combinations, choose the one with the highest credit sum</w:t>
      </w:r>
    </w:p>
    <w:p w14:paraId="55963DC0" w14:textId="77777777" w:rsidR="00530A2D" w:rsidRPr="00530A2D" w:rsidRDefault="00530A2D" w:rsidP="00530A2D">
      <w:r w:rsidRPr="00530A2D">
        <w:t xml:space="preserve">6. </w:t>
      </w:r>
      <w:proofErr w:type="spellStart"/>
      <w:r w:rsidRPr="00530A2D">
        <w:t>Enroll</w:t>
      </w:r>
      <w:proofErr w:type="spellEnd"/>
      <w:r w:rsidRPr="00530A2D">
        <w:t xml:space="preserve"> the student in selected courses</w:t>
      </w:r>
    </w:p>
    <w:p w14:paraId="7C1003EA" w14:textId="77777777" w:rsidR="00530A2D" w:rsidRDefault="00530A2D" w:rsidP="00530A2D">
      <w:r w:rsidRPr="00530A2D">
        <w:t>7. Print confirmation and credit tota</w:t>
      </w:r>
      <w:r>
        <w:t>l</w:t>
      </w:r>
    </w:p>
    <w:p w14:paraId="48F91A23" w14:textId="7115CBA9" w:rsidR="00530A2D" w:rsidRPr="00530A2D" w:rsidRDefault="00530A2D" w:rsidP="00530A2D">
      <w:pPr>
        <w:sectPr w:rsidR="00530A2D" w:rsidRPr="00530A2D">
          <w:headerReference w:type="even" r:id="rId19"/>
          <w:headerReference w:type="default" r:id="rId20"/>
          <w:footerReference w:type="even" r:id="rId21"/>
          <w:footerReference w:type="default" r:id="rId22"/>
          <w:headerReference w:type="first" r:id="rId23"/>
          <w:footerReference w:type="first" r:id="rId24"/>
          <w:pgSz w:w="11918" w:h="16838"/>
          <w:pgMar w:top="304" w:right="1163" w:bottom="1105" w:left="1339" w:header="720" w:footer="490" w:gutter="0"/>
          <w:pgNumType w:start="1"/>
          <w:cols w:space="720"/>
          <w:titlePg/>
        </w:sectPr>
      </w:pPr>
    </w:p>
    <w:p w14:paraId="12429AC0" w14:textId="545F35E6" w:rsidR="00530A2D" w:rsidRPr="00530A2D" w:rsidRDefault="00530A2D" w:rsidP="00530A2D">
      <w:pPr>
        <w:spacing w:after="246"/>
        <w:ind w:left="113" w:right="103"/>
        <w:rPr>
          <w:b/>
          <w:sz w:val="32"/>
          <w:szCs w:val="32"/>
        </w:rPr>
      </w:pPr>
      <w:r w:rsidRPr="00530A2D">
        <w:rPr>
          <w:b/>
          <w:sz w:val="32"/>
          <w:szCs w:val="32"/>
        </w:rPr>
        <w:lastRenderedPageBreak/>
        <w:t>CHAPTER 3</w:t>
      </w:r>
    </w:p>
    <w:p w14:paraId="31CF2407" w14:textId="4BFDEB82" w:rsidR="00AF370A" w:rsidRDefault="00AF370A" w:rsidP="00AF370A">
      <w:pPr>
        <w:spacing w:after="246"/>
        <w:ind w:left="113" w:right="103"/>
        <w:jc w:val="center"/>
        <w:rPr>
          <w:b/>
          <w:sz w:val="36"/>
        </w:rPr>
      </w:pPr>
      <w:r>
        <w:rPr>
          <w:b/>
          <w:sz w:val="36"/>
        </w:rPr>
        <w:t>COMPLEXITY ANALYSIS</w:t>
      </w:r>
    </w:p>
    <w:p w14:paraId="548E5732" w14:textId="77777777" w:rsidR="00AF370A" w:rsidRDefault="00AF370A" w:rsidP="00AF370A">
      <w:pPr>
        <w:spacing w:after="246" w:line="360" w:lineRule="auto"/>
        <w:ind w:left="113" w:right="103"/>
        <w:jc w:val="left"/>
      </w:pPr>
      <w:r w:rsidRPr="00AF370A">
        <w:rPr>
          <w:bCs/>
        </w:rPr>
        <w:t xml:space="preserve">The analysis of algorithmic complexity is a fundamental aspect of evaluating the efficiency and practicality of any computational solution, and it plays a particularly critical role in this project, where the goal is to optimize course </w:t>
      </w:r>
      <w:proofErr w:type="spellStart"/>
      <w:r w:rsidRPr="00AF370A">
        <w:rPr>
          <w:bCs/>
        </w:rPr>
        <w:t>enrollment</w:t>
      </w:r>
      <w:proofErr w:type="spellEnd"/>
      <w:r w:rsidRPr="00AF370A">
        <w:rPr>
          <w:bCs/>
        </w:rPr>
        <w:t xml:space="preserve"> through a variant of the 0/1 Knapsack problem. Complexity, both in terms of time and space, refers to the quantitative measures that describe how an algorithm's resource requirements grow as the size of the input increases. In the case of our knapsack-based solution, the time complexity is primarily governed by the generation and evaluation of all possible combinations of courses that a student can take, which is a function of the binomial coefficient </w:t>
      </w:r>
      <w:proofErr w:type="gramStart"/>
      <w:r w:rsidRPr="00AF370A">
        <w:rPr>
          <w:bCs/>
        </w:rPr>
        <w:t>C(</w:t>
      </w:r>
      <w:proofErr w:type="gramEnd"/>
      <w:r w:rsidRPr="00AF370A">
        <w:rPr>
          <w:bCs/>
        </w:rPr>
        <w:t xml:space="preserve">n, k), where n is the number of available courses and k is the maximum number of courses the student is allowed to select. For each of these combinations, the system computes the total credit value, making the overall time complexity </w:t>
      </w:r>
      <w:proofErr w:type="gramStart"/>
      <w:r w:rsidRPr="00AF370A">
        <w:rPr>
          <w:bCs/>
        </w:rPr>
        <w:t>O(C(</w:t>
      </w:r>
      <w:proofErr w:type="gramEnd"/>
      <w:r w:rsidRPr="00AF370A">
        <w:rPr>
          <w:bCs/>
        </w:rPr>
        <w:t xml:space="preserve">n, k) * k), where the multiplication by k accounts for summing the credits in each combination. Although this is an exponential-time brute-force algorithm, it is justified by the bounded nature of academic datasets—typically involving fewer than 10 available courses—making the total number of combinations small and manageable in real-world usage. On the space complexity front, the algorithm temporarily stores valid course combinations in memory to identify the one with the maximum credit total, resulting in a worst-case space complexity of </w:t>
      </w:r>
      <w:proofErr w:type="gramStart"/>
      <w:r w:rsidRPr="00AF370A">
        <w:rPr>
          <w:bCs/>
        </w:rPr>
        <w:t>O(C(</w:t>
      </w:r>
      <w:proofErr w:type="gramEnd"/>
      <w:r w:rsidRPr="00AF370A">
        <w:rPr>
          <w:bCs/>
        </w:rPr>
        <w:t xml:space="preserve">n, k) * k), though again, the actual usage remains modest due to constrained input sizes. What’s crucial here is that this complexity profile—while theoretically expensive—remains fully acceptable and performant for educational systems, particularly because of the clarity, predictability, and accuracy the brute-force method provides. Moreover, understanding this complexity serves an educational purpose, offering students practical insight into how algorithm performance scales and how to balance correctness with computational feasibility in constrained environments. Future versions of the system may integrate more advanced techniques like dynamic programming or greedy heuristics to improve efficiency for larger inputs, but in its current scope, the complexity analysis supports the decision to prioritize understandability and reliability over raw computational performance. Thus, complexity analysis not only validates the algorithm’s suitability but also enriches the pedagogical value of the project by connecting theoretical performance models to actual software </w:t>
      </w:r>
      <w:proofErr w:type="spellStart"/>
      <w:r w:rsidRPr="00AF370A">
        <w:rPr>
          <w:bCs/>
        </w:rPr>
        <w:t>behavior</w:t>
      </w:r>
      <w:proofErr w:type="spellEnd"/>
      <w:r w:rsidRPr="00AF370A">
        <w:rPr>
          <w:bCs/>
        </w:rPr>
        <w:t>.</w:t>
      </w:r>
    </w:p>
    <w:p w14:paraId="5C164129" w14:textId="77777777" w:rsidR="00AF370A" w:rsidRDefault="00AF370A" w:rsidP="00AF370A">
      <w:pPr>
        <w:spacing w:after="246" w:line="360" w:lineRule="auto"/>
        <w:ind w:left="113" w:right="103"/>
        <w:jc w:val="left"/>
      </w:pPr>
    </w:p>
    <w:p w14:paraId="57CD18A0" w14:textId="73B4044F" w:rsidR="00AF370A" w:rsidRPr="00AF370A" w:rsidRDefault="00AF370A" w:rsidP="00AF370A">
      <w:pPr>
        <w:spacing w:after="246" w:line="360" w:lineRule="auto"/>
        <w:ind w:left="113" w:right="103"/>
        <w:jc w:val="left"/>
      </w:pPr>
      <w:r w:rsidRPr="00AF370A">
        <w:rPr>
          <w:b/>
          <w:bCs/>
          <w:sz w:val="28"/>
        </w:rPr>
        <w:lastRenderedPageBreak/>
        <w:t>3.1 Time Complexity</w:t>
      </w:r>
    </w:p>
    <w:p w14:paraId="72369B2C" w14:textId="77777777" w:rsidR="00AF370A" w:rsidRPr="00AF370A" w:rsidRDefault="00AF370A" w:rsidP="00AF370A">
      <w:pPr>
        <w:spacing w:after="261" w:line="360" w:lineRule="auto"/>
        <w:ind w:right="0"/>
        <w:jc w:val="left"/>
        <w:rPr>
          <w:bCs/>
        </w:rPr>
      </w:pPr>
      <w:r w:rsidRPr="00AF370A">
        <w:rPr>
          <w:bCs/>
        </w:rPr>
        <w:t xml:space="preserve">The algorithm implemented for solving the course </w:t>
      </w:r>
      <w:proofErr w:type="spellStart"/>
      <w:r w:rsidRPr="00AF370A">
        <w:rPr>
          <w:bCs/>
        </w:rPr>
        <w:t>enrollment</w:t>
      </w:r>
      <w:proofErr w:type="spellEnd"/>
      <w:r w:rsidRPr="00AF370A">
        <w:rPr>
          <w:bCs/>
        </w:rPr>
        <w:t xml:space="preserve"> problem relies on evaluating all possible combinations of available courses, constrained by the maximum number of courses a student may select. Specifically, for each desired combination size k, we compute </w:t>
      </w:r>
      <w:proofErr w:type="gramStart"/>
      <w:r w:rsidRPr="00AF370A">
        <w:rPr>
          <w:bCs/>
        </w:rPr>
        <w:t>C(</w:t>
      </w:r>
      <w:proofErr w:type="gramEnd"/>
      <w:r w:rsidRPr="00AF370A">
        <w:rPr>
          <w:bCs/>
        </w:rPr>
        <w:t xml:space="preserve">n, k) possible groupings, where n is the number of available courses not yet enrolled by the student. For every combination, we calculate the total sum of credits, which takes O(k) time per combination. Hence, the time complexity becomes </w:t>
      </w:r>
      <w:proofErr w:type="gramStart"/>
      <w:r w:rsidRPr="00AF370A">
        <w:rPr>
          <w:bCs/>
        </w:rPr>
        <w:t>O(C(</w:t>
      </w:r>
      <w:proofErr w:type="gramEnd"/>
      <w:r w:rsidRPr="00AF370A">
        <w:rPr>
          <w:bCs/>
        </w:rPr>
        <w:t>n, k) * k), which, although exponential in nature, remains computationally feasible due to the small values of n and k typically involved in a real-world student database system. For example, if n = 8 and k = 4, the number of combinations is 70—well within the processing capabilities of any modern personal computer. This brute-force approach is chosen intentionally for its clarity and educational value, as it makes the selection process completely transparent and deterministic, a valuable trait in academic systems where explainability is critical. Furthermore, the algorithm benefits from Python's efficient native iteration and memory management, ensuring that even this seemingly expensive computation is performed within acceptable response times during real-time user interaction.</w:t>
      </w:r>
    </w:p>
    <w:p w14:paraId="293A1682" w14:textId="77777777" w:rsidR="00AF370A" w:rsidRPr="00AF370A" w:rsidRDefault="00AF370A" w:rsidP="00AF370A">
      <w:pPr>
        <w:spacing w:after="261" w:line="240" w:lineRule="auto"/>
        <w:ind w:right="0"/>
        <w:jc w:val="left"/>
        <w:rPr>
          <w:b/>
          <w:bCs/>
        </w:rPr>
      </w:pPr>
      <w:r w:rsidRPr="00AF370A">
        <w:rPr>
          <w:b/>
          <w:bCs/>
        </w:rPr>
        <w:t>3.2 Space Complexity</w:t>
      </w:r>
    </w:p>
    <w:p w14:paraId="347E4BF3" w14:textId="77777777" w:rsidR="00AF370A" w:rsidRPr="00AF370A" w:rsidRDefault="00AF370A" w:rsidP="00AF370A">
      <w:pPr>
        <w:spacing w:after="261" w:line="360" w:lineRule="auto"/>
        <w:ind w:right="0"/>
        <w:jc w:val="left"/>
      </w:pPr>
      <w:r w:rsidRPr="00AF370A">
        <w:t xml:space="preserve">The space complexity of the implemented algorithm is largely dictated by the storage of valid combinations that satisfy the credit and course number constraints. Each valid combination is stored temporarily in memory to later determine which has the maximum credit sum. In the worst-case scenario, if all combinations are valid, this results in space complexity proportional to </w:t>
      </w:r>
      <w:proofErr w:type="gramStart"/>
      <w:r w:rsidRPr="00AF370A">
        <w:t>O(C(</w:t>
      </w:r>
      <w:proofErr w:type="gramEnd"/>
      <w:r w:rsidRPr="00AF370A">
        <w:t xml:space="preserve">n, k)). Since each combination contains up to k course entries, the actual space used is </w:t>
      </w:r>
      <w:proofErr w:type="gramStart"/>
      <w:r w:rsidRPr="00AF370A">
        <w:t>O(C(</w:t>
      </w:r>
      <w:proofErr w:type="gramEnd"/>
      <w:r w:rsidRPr="00AF370A">
        <w:t>n, k) * k). Again, this is not problematic in our use case, given the limited values of n and k. Additionally, the algorithm does not make use of any heavy auxiliary data structures or nested dynamic storage; it primarily relies on tuple processing and local lists, both of which are memory-efficient in Python. Once the optimal combination is identified, it alone is retained for insertion into the database, and all temporary structures can be garbage collected by the Python runtime environment. Thus, the memory overhead of the solution is minimal and well within acceptable bounds for academic use cases or prototyping environments.</w:t>
      </w:r>
    </w:p>
    <w:p w14:paraId="1E355B80" w14:textId="77777777" w:rsidR="00D0667C" w:rsidRDefault="00D0667C" w:rsidP="00D0667C">
      <w:pPr>
        <w:spacing w:after="261" w:line="240" w:lineRule="auto"/>
        <w:ind w:right="0"/>
        <w:jc w:val="left"/>
      </w:pPr>
    </w:p>
    <w:p w14:paraId="53789005" w14:textId="77777777" w:rsidR="00D0667C" w:rsidRDefault="00D0667C" w:rsidP="00D0667C">
      <w:pPr>
        <w:spacing w:after="261" w:line="240" w:lineRule="auto"/>
        <w:ind w:right="0"/>
        <w:jc w:val="left"/>
        <w:rPr>
          <w:b/>
          <w:sz w:val="28"/>
        </w:rPr>
      </w:pPr>
    </w:p>
    <w:p w14:paraId="253A3E8B" w14:textId="1D440E5B" w:rsidR="0024486B" w:rsidRDefault="00FE3EC6" w:rsidP="00D0667C">
      <w:pPr>
        <w:spacing w:after="261" w:line="240" w:lineRule="auto"/>
        <w:ind w:right="0"/>
        <w:jc w:val="left"/>
      </w:pPr>
      <w:r w:rsidRPr="00D92CE8">
        <w:rPr>
          <w:b/>
          <w:sz w:val="28"/>
        </w:rPr>
        <w:lastRenderedPageBreak/>
        <w:t xml:space="preserve">CHAPTER 4 </w:t>
      </w:r>
    </w:p>
    <w:p w14:paraId="467E12C4" w14:textId="77777777" w:rsidR="0024486B" w:rsidRDefault="00FE3EC6">
      <w:pPr>
        <w:spacing w:after="304" w:line="252" w:lineRule="auto"/>
        <w:ind w:left="153" w:right="41"/>
        <w:jc w:val="center"/>
      </w:pPr>
      <w:r>
        <w:rPr>
          <w:b/>
          <w:sz w:val="32"/>
        </w:rPr>
        <w:t xml:space="preserve">IMPLEMENTATION </w:t>
      </w:r>
    </w:p>
    <w:p w14:paraId="72454391" w14:textId="77777777" w:rsidR="00AF370A" w:rsidRPr="00AF370A" w:rsidRDefault="00AF370A" w:rsidP="00AF370A">
      <w:pPr>
        <w:spacing w:after="122"/>
        <w:ind w:left="0" w:right="0" w:firstLine="0"/>
        <w:jc w:val="left"/>
        <w:rPr>
          <w:b/>
          <w:bCs/>
          <w:sz w:val="28"/>
          <w:szCs w:val="28"/>
        </w:rPr>
      </w:pPr>
      <w:r w:rsidRPr="00AF370A">
        <w:rPr>
          <w:b/>
          <w:bCs/>
          <w:sz w:val="28"/>
          <w:szCs w:val="28"/>
        </w:rPr>
        <w:t>4.1 Programming Environment</w:t>
      </w:r>
    </w:p>
    <w:p w14:paraId="663E0F1B" w14:textId="77777777" w:rsidR="00AF370A" w:rsidRDefault="00AF370A" w:rsidP="00AF370A">
      <w:pPr>
        <w:spacing w:after="122" w:line="360" w:lineRule="auto"/>
        <w:ind w:left="0" w:right="0" w:firstLine="0"/>
        <w:jc w:val="left"/>
      </w:pPr>
      <w:r w:rsidRPr="00AF370A">
        <w:t xml:space="preserve">The implementation of this project is done using Python 3.12, taking full advantage of its built-in standard library modules such as sqlite3 for lightweight database operations and </w:t>
      </w:r>
      <w:proofErr w:type="spellStart"/>
      <w:r w:rsidRPr="00AF370A">
        <w:t>itertools</w:t>
      </w:r>
      <w:proofErr w:type="spellEnd"/>
      <w:r w:rsidRPr="00AF370A">
        <w:t xml:space="preserve"> for generating combinations. The system uses SQLite as the backend database, a compact and self-contained relational database engine that does not require server setup and is ideal for academic and personal projects. The choice of SQLite also ensures portability and simplifies testing, as the entire database is encapsulated within a single file. The software runs in a command-line interface (CLI), allowing for quick prototyping and direct interaction with the system without the overhead of graphical components. This choice aligns well with the objective of clarity, simplicity, and ease of deployment across different platforms. The system is tested on Windows 11 but is fully compatible with Linux and macOS as long as Python 3 and SQLite are available. Dependency management is minimal, ensuring that the application can be run in constrained environments such as university labs, student laptops, or evaluation machines without requiring special configuration or internet access.</w:t>
      </w:r>
    </w:p>
    <w:p w14:paraId="7AF5F92E" w14:textId="77777777" w:rsidR="00AF370A" w:rsidRPr="00AF370A" w:rsidRDefault="00AF370A" w:rsidP="00AF370A">
      <w:pPr>
        <w:spacing w:after="122" w:line="360" w:lineRule="auto"/>
        <w:ind w:left="0" w:right="0" w:firstLine="0"/>
        <w:jc w:val="left"/>
        <w:rPr>
          <w:b/>
          <w:bCs/>
          <w:sz w:val="28"/>
          <w:szCs w:val="28"/>
        </w:rPr>
      </w:pPr>
      <w:r w:rsidRPr="00AF370A">
        <w:rPr>
          <w:b/>
          <w:bCs/>
          <w:sz w:val="28"/>
          <w:szCs w:val="28"/>
        </w:rPr>
        <w:t>4.2 Functional Breakdown</w:t>
      </w:r>
    </w:p>
    <w:p w14:paraId="060B9526" w14:textId="77777777" w:rsidR="00AF370A" w:rsidRDefault="00AF370A" w:rsidP="00AF370A">
      <w:pPr>
        <w:spacing w:after="122" w:line="360" w:lineRule="auto"/>
        <w:ind w:left="0" w:right="0" w:firstLine="0"/>
        <w:jc w:val="left"/>
      </w:pPr>
      <w:r w:rsidRPr="00AF370A">
        <w:t xml:space="preserve">The primary function driving the knapsack logic is </w:t>
      </w:r>
      <w:proofErr w:type="spellStart"/>
      <w:r w:rsidRPr="00AF370A">
        <w:t>knapsack_max_credits</w:t>
      </w:r>
      <w:proofErr w:type="spellEnd"/>
      <w:r w:rsidRPr="00AF370A">
        <w:t>(</w:t>
      </w:r>
      <w:proofErr w:type="spellStart"/>
      <w:r w:rsidRPr="00AF370A">
        <w:t>student_usn</w:t>
      </w:r>
      <w:proofErr w:type="spellEnd"/>
      <w:r w:rsidRPr="00AF370A">
        <w:t xml:space="preserve">), which operates in conjunction with the user authentication and chatbot interaction flow. This function begins by querying the database to fetch a list of all available courses that the student has not already enrolled in. The student is prompted to enter the number of courses they wish to </w:t>
      </w:r>
      <w:proofErr w:type="spellStart"/>
      <w:r w:rsidRPr="00AF370A">
        <w:t>enroll</w:t>
      </w:r>
      <w:proofErr w:type="spellEnd"/>
      <w:r w:rsidRPr="00AF370A">
        <w:t xml:space="preserve"> in, which is validated against the system constraint. The function then uses Python’s </w:t>
      </w:r>
      <w:proofErr w:type="gramStart"/>
      <w:r w:rsidRPr="00AF370A">
        <w:t>combinations(</w:t>
      </w:r>
      <w:proofErr w:type="gramEnd"/>
      <w:r w:rsidRPr="00AF370A">
        <w:t xml:space="preserve">) function to generate all possible groupings of the selected size and filters these to retain only those within the credit limit. The optimal combination—the one with the highest total credits—is selected and inserted into the </w:t>
      </w:r>
      <w:proofErr w:type="spellStart"/>
      <w:r w:rsidRPr="00AF370A">
        <w:t>StudentCourses</w:t>
      </w:r>
      <w:proofErr w:type="spellEnd"/>
      <w:r w:rsidRPr="00AF370A">
        <w:t xml:space="preserve"> table in the database. The function also handles edge cases such as no valid combination being found, already-enrolled courses, or invalid inputs, ensuring robust interaction. All messages and feedback are printed in a conversational format to simulate a chatbot, guiding the user at every step. The implementation is modular and adheres to clean coding practices, with separation between business logic, user interaction, and data storage, making it easy to extend or refactor in future versions.</w:t>
      </w:r>
    </w:p>
    <w:p w14:paraId="65D0C068" w14:textId="3CBBA73D" w:rsidR="0024486B" w:rsidRDefault="00FE3EC6" w:rsidP="00AF370A">
      <w:pPr>
        <w:spacing w:after="122" w:line="360" w:lineRule="auto"/>
        <w:ind w:left="0" w:right="0" w:firstLine="0"/>
        <w:jc w:val="left"/>
      </w:pPr>
      <w:r>
        <w:rPr>
          <w:b/>
          <w:sz w:val="28"/>
        </w:rPr>
        <w:lastRenderedPageBreak/>
        <w:t xml:space="preserve">CHAPTER 5 </w:t>
      </w:r>
    </w:p>
    <w:p w14:paraId="7DBEBFBB" w14:textId="5CFA84C8" w:rsidR="0024486B" w:rsidRDefault="00FE3EC6" w:rsidP="00AF370A">
      <w:pPr>
        <w:spacing w:after="147"/>
        <w:ind w:left="0" w:right="0" w:firstLine="0"/>
        <w:jc w:val="left"/>
      </w:pPr>
      <w:r>
        <w:rPr>
          <w:b/>
        </w:rPr>
        <w:t xml:space="preserve">                                        </w:t>
      </w:r>
      <w:r w:rsidR="00AF370A">
        <w:rPr>
          <w:b/>
        </w:rPr>
        <w:t xml:space="preserve">                </w:t>
      </w:r>
      <w:r>
        <w:rPr>
          <w:b/>
          <w:sz w:val="32"/>
        </w:rPr>
        <w:t xml:space="preserve">TESTING  </w:t>
      </w:r>
    </w:p>
    <w:p w14:paraId="19CE54D5" w14:textId="77777777" w:rsidR="0024486B" w:rsidRDefault="00FE3EC6">
      <w:pPr>
        <w:spacing w:after="0"/>
        <w:ind w:left="142" w:right="0" w:firstLine="0"/>
        <w:jc w:val="left"/>
      </w:pPr>
      <w:r>
        <w:rPr>
          <w:b/>
          <w:sz w:val="32"/>
        </w:rPr>
        <w:t xml:space="preserve"> </w:t>
      </w:r>
    </w:p>
    <w:p w14:paraId="1B993870" w14:textId="77777777" w:rsidR="0024486B" w:rsidRDefault="00FE3EC6">
      <w:pPr>
        <w:spacing w:after="2" w:line="358" w:lineRule="auto"/>
        <w:ind w:left="152" w:right="585"/>
      </w:pPr>
      <w:r>
        <w:t xml:space="preserve">Testing is vital for the success of any software. No system design is ever perfect. Testing is carried out in two phases. First phase is during the software engineering that is during the module creation. Second phase is after the completion of software. </w:t>
      </w:r>
    </w:p>
    <w:p w14:paraId="6016D7FC" w14:textId="77777777" w:rsidR="0024486B" w:rsidRDefault="00FE3EC6">
      <w:pPr>
        <w:spacing w:after="151"/>
        <w:ind w:left="142" w:right="0" w:firstLine="0"/>
        <w:jc w:val="left"/>
      </w:pPr>
      <w:r>
        <w:t xml:space="preserve"> </w:t>
      </w:r>
    </w:p>
    <w:p w14:paraId="6768BA55" w14:textId="77777777" w:rsidR="0024486B" w:rsidRDefault="00FE3EC6">
      <w:pPr>
        <w:spacing w:after="0"/>
        <w:ind w:left="541" w:right="974"/>
        <w:jc w:val="center"/>
      </w:pPr>
      <w:r>
        <w:rPr>
          <w:b/>
          <w:sz w:val="28"/>
        </w:rPr>
        <w:t xml:space="preserve">Table 5.1 : Testing Validations </w:t>
      </w:r>
    </w:p>
    <w:tbl>
      <w:tblPr>
        <w:tblStyle w:val="TableGrid"/>
        <w:tblW w:w="8843" w:type="dxa"/>
        <w:tblInd w:w="147" w:type="dxa"/>
        <w:tblCellMar>
          <w:top w:w="21" w:type="dxa"/>
          <w:left w:w="110" w:type="dxa"/>
          <w:right w:w="115" w:type="dxa"/>
        </w:tblCellMar>
        <w:tblLook w:val="04A0" w:firstRow="1" w:lastRow="0" w:firstColumn="1" w:lastColumn="0" w:noHBand="0" w:noVBand="1"/>
      </w:tblPr>
      <w:tblGrid>
        <w:gridCol w:w="830"/>
        <w:gridCol w:w="3613"/>
        <w:gridCol w:w="2684"/>
        <w:gridCol w:w="1716"/>
      </w:tblGrid>
      <w:tr w:rsidR="0024486B" w14:paraId="51642839" w14:textId="77777777" w:rsidTr="004109AC">
        <w:trPr>
          <w:trHeight w:val="1287"/>
        </w:trPr>
        <w:tc>
          <w:tcPr>
            <w:tcW w:w="837" w:type="dxa"/>
            <w:tcBorders>
              <w:top w:val="single" w:sz="4" w:space="0" w:color="000000"/>
              <w:left w:val="single" w:sz="4" w:space="0" w:color="000000"/>
              <w:bottom w:val="single" w:sz="4" w:space="0" w:color="000000"/>
              <w:right w:val="single" w:sz="4" w:space="0" w:color="000000"/>
            </w:tcBorders>
          </w:tcPr>
          <w:p w14:paraId="37C13C46" w14:textId="77777777" w:rsidR="0024486B" w:rsidRDefault="00FE3EC6">
            <w:pPr>
              <w:spacing w:after="0"/>
              <w:ind w:left="40" w:right="0" w:hanging="4"/>
              <w:jc w:val="left"/>
            </w:pPr>
            <w:r>
              <w:rPr>
                <w:b/>
                <w:sz w:val="28"/>
              </w:rPr>
              <w:t xml:space="preserve">Sl. no </w:t>
            </w:r>
          </w:p>
        </w:tc>
        <w:tc>
          <w:tcPr>
            <w:tcW w:w="3651" w:type="dxa"/>
            <w:tcBorders>
              <w:top w:val="single" w:sz="4" w:space="0" w:color="000000"/>
              <w:left w:val="single" w:sz="4" w:space="0" w:color="000000"/>
              <w:bottom w:val="single" w:sz="4" w:space="0" w:color="000000"/>
              <w:right w:val="single" w:sz="4" w:space="0" w:color="000000"/>
            </w:tcBorders>
          </w:tcPr>
          <w:p w14:paraId="0B322AC4" w14:textId="77777777" w:rsidR="0024486B" w:rsidRDefault="00FE3EC6">
            <w:pPr>
              <w:spacing w:after="0"/>
              <w:ind w:left="0" w:right="248" w:firstLine="0"/>
              <w:jc w:val="center"/>
            </w:pPr>
            <w:r>
              <w:rPr>
                <w:b/>
                <w:sz w:val="28"/>
              </w:rPr>
              <w:t xml:space="preserve">INPUT </w:t>
            </w:r>
          </w:p>
        </w:tc>
        <w:tc>
          <w:tcPr>
            <w:tcW w:w="2697" w:type="dxa"/>
            <w:tcBorders>
              <w:top w:val="single" w:sz="4" w:space="0" w:color="000000"/>
              <w:left w:val="single" w:sz="4" w:space="0" w:color="000000"/>
              <w:bottom w:val="single" w:sz="4" w:space="0" w:color="000000"/>
              <w:right w:val="single" w:sz="4" w:space="0" w:color="000000"/>
            </w:tcBorders>
          </w:tcPr>
          <w:p w14:paraId="1E9F52CF" w14:textId="77777777" w:rsidR="0024486B" w:rsidRDefault="00FE3EC6">
            <w:pPr>
              <w:spacing w:after="0"/>
              <w:ind w:left="220" w:right="0" w:firstLine="122"/>
              <w:jc w:val="left"/>
            </w:pPr>
            <w:r>
              <w:rPr>
                <w:b/>
                <w:sz w:val="28"/>
              </w:rPr>
              <w:t>OUTPUT/ BEHAVIOR</w:t>
            </w:r>
            <w:r>
              <w:rPr>
                <w:b/>
                <w:sz w:val="32"/>
              </w:rPr>
              <w:t xml:space="preserve"> </w:t>
            </w:r>
          </w:p>
        </w:tc>
        <w:tc>
          <w:tcPr>
            <w:tcW w:w="1658" w:type="dxa"/>
            <w:tcBorders>
              <w:top w:val="single" w:sz="4" w:space="0" w:color="000000"/>
              <w:left w:val="single" w:sz="4" w:space="0" w:color="000000"/>
              <w:bottom w:val="single" w:sz="4" w:space="0" w:color="000000"/>
              <w:right w:val="single" w:sz="4" w:space="0" w:color="000000"/>
            </w:tcBorders>
          </w:tcPr>
          <w:p w14:paraId="61388C1D" w14:textId="77777777" w:rsidR="0024486B" w:rsidRDefault="00FE3EC6">
            <w:pPr>
              <w:spacing w:after="0"/>
              <w:ind w:left="0" w:right="0" w:firstLine="0"/>
              <w:jc w:val="left"/>
            </w:pPr>
            <w:r>
              <w:rPr>
                <w:b/>
                <w:sz w:val="28"/>
              </w:rPr>
              <w:t xml:space="preserve">REMARKS </w:t>
            </w:r>
          </w:p>
        </w:tc>
      </w:tr>
      <w:tr w:rsidR="0024486B" w14:paraId="689BEE99" w14:textId="77777777" w:rsidTr="004109AC">
        <w:trPr>
          <w:trHeight w:val="1676"/>
        </w:trPr>
        <w:tc>
          <w:tcPr>
            <w:tcW w:w="837" w:type="dxa"/>
            <w:tcBorders>
              <w:top w:val="single" w:sz="4" w:space="0" w:color="000000"/>
              <w:left w:val="single" w:sz="4" w:space="0" w:color="000000"/>
              <w:bottom w:val="single" w:sz="4" w:space="0" w:color="000000"/>
              <w:right w:val="single" w:sz="4" w:space="0" w:color="000000"/>
            </w:tcBorders>
          </w:tcPr>
          <w:p w14:paraId="0A67FDEF" w14:textId="77777777" w:rsidR="0024486B" w:rsidRDefault="00FE3EC6">
            <w:pPr>
              <w:spacing w:after="0"/>
              <w:ind w:left="0" w:right="0" w:firstLine="0"/>
              <w:jc w:val="left"/>
            </w:pPr>
            <w:r>
              <w:t xml:space="preserve">1 </w:t>
            </w:r>
          </w:p>
        </w:tc>
        <w:tc>
          <w:tcPr>
            <w:tcW w:w="3651" w:type="dxa"/>
            <w:tcBorders>
              <w:top w:val="single" w:sz="4" w:space="0" w:color="000000"/>
              <w:left w:val="single" w:sz="4" w:space="0" w:color="000000"/>
              <w:bottom w:val="single" w:sz="4" w:space="0" w:color="000000"/>
              <w:right w:val="single" w:sz="4" w:space="0" w:color="000000"/>
            </w:tcBorders>
          </w:tcPr>
          <w:p w14:paraId="650E55C1" w14:textId="77777777" w:rsidR="004109AC" w:rsidRDefault="00AF370A">
            <w:pPr>
              <w:spacing w:after="0"/>
              <w:ind w:left="1094" w:right="0" w:hanging="607"/>
              <w:jc w:val="left"/>
            </w:pPr>
            <w:r w:rsidRPr="00AF370A">
              <w:t>Student logs in and selects t</w:t>
            </w:r>
            <w:r w:rsidR="004109AC">
              <w:t>o</w:t>
            </w:r>
          </w:p>
          <w:p w14:paraId="14C8DDE9" w14:textId="105697E8" w:rsidR="004109AC" w:rsidRDefault="00AF370A">
            <w:pPr>
              <w:spacing w:after="0"/>
              <w:ind w:left="1094" w:right="0" w:hanging="607"/>
              <w:jc w:val="left"/>
            </w:pPr>
            <w:proofErr w:type="spellStart"/>
            <w:r w:rsidRPr="00AF370A">
              <w:t>enroll</w:t>
            </w:r>
            <w:proofErr w:type="spellEnd"/>
            <w:r w:rsidRPr="00AF370A">
              <w:t xml:space="preserve"> in 3 courses</w:t>
            </w:r>
          </w:p>
          <w:p w14:paraId="52856A87" w14:textId="037E066B" w:rsidR="0024486B" w:rsidRDefault="00AF370A">
            <w:pPr>
              <w:spacing w:after="0"/>
              <w:ind w:left="1094" w:right="0" w:hanging="607"/>
              <w:jc w:val="left"/>
            </w:pPr>
            <w:r w:rsidRPr="00AF370A">
              <w:t>(limit: 7 credits)</w:t>
            </w:r>
          </w:p>
        </w:tc>
        <w:tc>
          <w:tcPr>
            <w:tcW w:w="2697" w:type="dxa"/>
            <w:tcBorders>
              <w:top w:val="single" w:sz="4" w:space="0" w:color="000000"/>
              <w:left w:val="single" w:sz="4" w:space="0" w:color="000000"/>
              <w:bottom w:val="single" w:sz="4" w:space="0" w:color="000000"/>
              <w:right w:val="single" w:sz="4" w:space="0" w:color="000000"/>
            </w:tcBorders>
          </w:tcPr>
          <w:p w14:paraId="6354996D" w14:textId="6BF9C2AD" w:rsidR="0024486B" w:rsidRDefault="00AF370A">
            <w:pPr>
              <w:spacing w:after="0"/>
              <w:ind w:left="738" w:right="0" w:hanging="667"/>
              <w:jc w:val="left"/>
            </w:pPr>
            <w:r w:rsidRPr="00AF370A">
              <w:t>System selects optimal combination of courses using knapsack logic</w:t>
            </w:r>
          </w:p>
        </w:tc>
        <w:tc>
          <w:tcPr>
            <w:tcW w:w="1658" w:type="dxa"/>
            <w:tcBorders>
              <w:top w:val="single" w:sz="4" w:space="0" w:color="000000"/>
              <w:left w:val="single" w:sz="4" w:space="0" w:color="000000"/>
              <w:bottom w:val="single" w:sz="4" w:space="0" w:color="000000"/>
              <w:right w:val="single" w:sz="4" w:space="0" w:color="000000"/>
            </w:tcBorders>
          </w:tcPr>
          <w:p w14:paraId="3F8EE960" w14:textId="73AE7C74" w:rsidR="0024486B" w:rsidRDefault="004109AC" w:rsidP="004109AC">
            <w:pPr>
              <w:spacing w:after="0"/>
              <w:ind w:left="144" w:right="0" w:firstLine="0"/>
              <w:jc w:val="left"/>
            </w:pPr>
            <w:r w:rsidRPr="004109AC">
              <w:t>Courses enrolled successfully under constraints</w:t>
            </w:r>
          </w:p>
        </w:tc>
      </w:tr>
      <w:tr w:rsidR="0024486B" w14:paraId="5477BDA1" w14:textId="77777777" w:rsidTr="004109AC">
        <w:trPr>
          <w:trHeight w:val="1287"/>
        </w:trPr>
        <w:tc>
          <w:tcPr>
            <w:tcW w:w="837" w:type="dxa"/>
            <w:tcBorders>
              <w:top w:val="single" w:sz="4" w:space="0" w:color="000000"/>
              <w:left w:val="single" w:sz="4" w:space="0" w:color="000000"/>
              <w:bottom w:val="single" w:sz="4" w:space="0" w:color="000000"/>
              <w:right w:val="single" w:sz="4" w:space="0" w:color="000000"/>
            </w:tcBorders>
          </w:tcPr>
          <w:p w14:paraId="411D64E9" w14:textId="77777777" w:rsidR="0024486B" w:rsidRDefault="00FE3EC6">
            <w:pPr>
              <w:spacing w:after="0"/>
              <w:ind w:left="0" w:right="0" w:firstLine="0"/>
              <w:jc w:val="left"/>
            </w:pPr>
            <w:r>
              <w:t xml:space="preserve">2 </w:t>
            </w:r>
          </w:p>
        </w:tc>
        <w:tc>
          <w:tcPr>
            <w:tcW w:w="3651" w:type="dxa"/>
            <w:tcBorders>
              <w:top w:val="single" w:sz="4" w:space="0" w:color="000000"/>
              <w:left w:val="single" w:sz="4" w:space="0" w:color="000000"/>
              <w:bottom w:val="single" w:sz="4" w:space="0" w:color="000000"/>
              <w:right w:val="single" w:sz="4" w:space="0" w:color="000000"/>
            </w:tcBorders>
          </w:tcPr>
          <w:p w14:paraId="7EAA7F0C" w14:textId="4697AB8E" w:rsidR="0024486B" w:rsidRDefault="004109AC">
            <w:pPr>
              <w:spacing w:after="0"/>
              <w:ind w:left="466" w:right="0" w:firstLine="0"/>
              <w:jc w:val="left"/>
            </w:pPr>
            <w:r w:rsidRPr="004109AC">
              <w:t>Student tries enrolling in more than 4 courses</w:t>
            </w:r>
          </w:p>
        </w:tc>
        <w:tc>
          <w:tcPr>
            <w:tcW w:w="2697" w:type="dxa"/>
            <w:tcBorders>
              <w:top w:val="single" w:sz="4" w:space="0" w:color="000000"/>
              <w:left w:val="single" w:sz="4" w:space="0" w:color="000000"/>
              <w:bottom w:val="single" w:sz="4" w:space="0" w:color="000000"/>
              <w:right w:val="single" w:sz="4" w:space="0" w:color="000000"/>
            </w:tcBorders>
          </w:tcPr>
          <w:p w14:paraId="6DD8E991" w14:textId="4C60AAB1" w:rsidR="0024486B" w:rsidRDefault="004109AC">
            <w:pPr>
              <w:spacing w:after="0"/>
              <w:ind w:left="48" w:right="0" w:firstLine="0"/>
              <w:jc w:val="left"/>
            </w:pPr>
            <w:r w:rsidRPr="004109AC">
              <w:t>System shows error: “You can select a minimum of 1 and a maximum of 4 courses.”</w:t>
            </w:r>
          </w:p>
        </w:tc>
        <w:tc>
          <w:tcPr>
            <w:tcW w:w="1658" w:type="dxa"/>
            <w:tcBorders>
              <w:top w:val="single" w:sz="4" w:space="0" w:color="000000"/>
              <w:left w:val="single" w:sz="4" w:space="0" w:color="000000"/>
              <w:bottom w:val="single" w:sz="4" w:space="0" w:color="000000"/>
              <w:right w:val="single" w:sz="4" w:space="0" w:color="000000"/>
            </w:tcBorders>
          </w:tcPr>
          <w:p w14:paraId="35854368" w14:textId="347879D8" w:rsidR="0024486B" w:rsidRDefault="004109AC">
            <w:pPr>
              <w:spacing w:after="0"/>
              <w:ind w:right="0" w:firstLine="0"/>
              <w:jc w:val="left"/>
            </w:pPr>
            <w:proofErr w:type="spellStart"/>
            <w:r w:rsidRPr="004109AC">
              <w:t>Enrollment</w:t>
            </w:r>
            <w:proofErr w:type="spellEnd"/>
            <w:r w:rsidRPr="004109AC">
              <w:t xml:space="preserve"> restricted as per rules</w:t>
            </w:r>
          </w:p>
        </w:tc>
      </w:tr>
      <w:tr w:rsidR="0024486B" w14:paraId="753E3D6E" w14:textId="77777777" w:rsidTr="004109AC">
        <w:trPr>
          <w:trHeight w:val="1282"/>
        </w:trPr>
        <w:tc>
          <w:tcPr>
            <w:tcW w:w="837" w:type="dxa"/>
            <w:tcBorders>
              <w:top w:val="single" w:sz="4" w:space="0" w:color="000000"/>
              <w:left w:val="single" w:sz="4" w:space="0" w:color="000000"/>
              <w:bottom w:val="single" w:sz="4" w:space="0" w:color="000000"/>
              <w:right w:val="single" w:sz="4" w:space="0" w:color="000000"/>
            </w:tcBorders>
          </w:tcPr>
          <w:p w14:paraId="10B2A2F5" w14:textId="77777777" w:rsidR="0024486B" w:rsidRDefault="00FE3EC6">
            <w:pPr>
              <w:spacing w:after="0"/>
              <w:ind w:left="0" w:right="0" w:firstLine="0"/>
              <w:jc w:val="left"/>
            </w:pPr>
            <w:r>
              <w:t xml:space="preserve">3 </w:t>
            </w:r>
          </w:p>
        </w:tc>
        <w:tc>
          <w:tcPr>
            <w:tcW w:w="3651" w:type="dxa"/>
            <w:tcBorders>
              <w:top w:val="single" w:sz="4" w:space="0" w:color="000000"/>
              <w:left w:val="single" w:sz="4" w:space="0" w:color="000000"/>
              <w:bottom w:val="single" w:sz="4" w:space="0" w:color="000000"/>
              <w:right w:val="single" w:sz="4" w:space="0" w:color="000000"/>
            </w:tcBorders>
          </w:tcPr>
          <w:p w14:paraId="30223FD6" w14:textId="0AAE986D" w:rsidR="0024486B" w:rsidRDefault="004109AC" w:rsidP="004109AC">
            <w:pPr>
              <w:spacing w:after="0"/>
              <w:ind w:left="439" w:right="674" w:firstLine="0"/>
              <w:jc w:val="left"/>
            </w:pPr>
            <w:r w:rsidRPr="004109AC">
              <w:t>Teacher logs in and assigns a grade to a student for a valid course</w:t>
            </w:r>
          </w:p>
        </w:tc>
        <w:tc>
          <w:tcPr>
            <w:tcW w:w="2697" w:type="dxa"/>
            <w:tcBorders>
              <w:top w:val="single" w:sz="4" w:space="0" w:color="000000"/>
              <w:left w:val="single" w:sz="4" w:space="0" w:color="000000"/>
              <w:bottom w:val="single" w:sz="4" w:space="0" w:color="000000"/>
              <w:right w:val="single" w:sz="4" w:space="0" w:color="000000"/>
            </w:tcBorders>
          </w:tcPr>
          <w:p w14:paraId="2CF7BC60" w14:textId="6F941C1D" w:rsidR="0024486B" w:rsidRDefault="004109AC">
            <w:pPr>
              <w:spacing w:after="0"/>
              <w:ind w:left="48" w:right="0" w:firstLine="0"/>
              <w:jc w:val="left"/>
            </w:pPr>
            <w:r w:rsidRPr="004109AC">
              <w:t>Grade saved and confirmation displayed</w:t>
            </w:r>
          </w:p>
        </w:tc>
        <w:tc>
          <w:tcPr>
            <w:tcW w:w="1658" w:type="dxa"/>
            <w:tcBorders>
              <w:top w:val="single" w:sz="4" w:space="0" w:color="000000"/>
              <w:left w:val="single" w:sz="4" w:space="0" w:color="000000"/>
              <w:bottom w:val="single" w:sz="4" w:space="0" w:color="000000"/>
              <w:right w:val="single" w:sz="4" w:space="0" w:color="000000"/>
            </w:tcBorders>
          </w:tcPr>
          <w:p w14:paraId="37027B3A" w14:textId="17F9C178" w:rsidR="0024486B" w:rsidRDefault="004109AC">
            <w:pPr>
              <w:spacing w:after="0"/>
              <w:ind w:left="37" w:right="0" w:firstLine="0"/>
              <w:jc w:val="left"/>
            </w:pPr>
            <w:r w:rsidRPr="004109AC">
              <w:t>Grade assigned with access control</w:t>
            </w:r>
          </w:p>
        </w:tc>
      </w:tr>
      <w:tr w:rsidR="0024486B" w14:paraId="12BD6ED5" w14:textId="77777777" w:rsidTr="004109AC">
        <w:trPr>
          <w:trHeight w:val="1682"/>
        </w:trPr>
        <w:tc>
          <w:tcPr>
            <w:tcW w:w="837" w:type="dxa"/>
            <w:tcBorders>
              <w:top w:val="single" w:sz="4" w:space="0" w:color="000000"/>
              <w:left w:val="single" w:sz="4" w:space="0" w:color="000000"/>
              <w:bottom w:val="single" w:sz="4" w:space="0" w:color="000000"/>
              <w:right w:val="single" w:sz="4" w:space="0" w:color="000000"/>
            </w:tcBorders>
          </w:tcPr>
          <w:p w14:paraId="6FC78B3C" w14:textId="77777777" w:rsidR="0024486B" w:rsidRDefault="00FE3EC6">
            <w:pPr>
              <w:spacing w:after="0"/>
              <w:ind w:left="0" w:right="0" w:firstLine="0"/>
              <w:jc w:val="left"/>
            </w:pPr>
            <w:r>
              <w:t xml:space="preserve">4 </w:t>
            </w:r>
          </w:p>
        </w:tc>
        <w:tc>
          <w:tcPr>
            <w:tcW w:w="3651" w:type="dxa"/>
            <w:tcBorders>
              <w:top w:val="single" w:sz="4" w:space="0" w:color="000000"/>
              <w:left w:val="single" w:sz="4" w:space="0" w:color="000000"/>
              <w:bottom w:val="single" w:sz="4" w:space="0" w:color="000000"/>
              <w:right w:val="single" w:sz="4"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109AC" w:rsidRPr="004109AC" w14:paraId="67FD39DE" w14:textId="77777777" w:rsidTr="004109AC">
              <w:trPr>
                <w:tblCellSpacing w:w="15" w:type="dxa"/>
              </w:trPr>
              <w:tc>
                <w:tcPr>
                  <w:tcW w:w="0" w:type="auto"/>
                  <w:vAlign w:val="center"/>
                  <w:hideMark/>
                </w:tcPr>
                <w:p w14:paraId="1626C26B" w14:textId="77777777" w:rsidR="004109AC" w:rsidRPr="004109AC" w:rsidRDefault="004109AC" w:rsidP="004109AC">
                  <w:pPr>
                    <w:spacing w:after="0"/>
                    <w:ind w:left="1087" w:right="0" w:hanging="763"/>
                    <w:jc w:val="left"/>
                  </w:pPr>
                </w:p>
              </w:tc>
            </w:tr>
          </w:tbl>
          <w:p w14:paraId="78A1DFEC" w14:textId="77777777" w:rsidR="004109AC" w:rsidRPr="004109AC" w:rsidRDefault="004109AC" w:rsidP="004109AC">
            <w:pPr>
              <w:spacing w:after="0"/>
              <w:ind w:left="1087" w:right="0" w:hanging="763"/>
              <w:jc w:val="lef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7"/>
            </w:tblGrid>
            <w:tr w:rsidR="004109AC" w:rsidRPr="004109AC" w14:paraId="42F28CDE" w14:textId="77777777" w:rsidTr="004109AC">
              <w:trPr>
                <w:tblCellSpacing w:w="15" w:type="dxa"/>
              </w:trPr>
              <w:tc>
                <w:tcPr>
                  <w:tcW w:w="0" w:type="auto"/>
                  <w:vAlign w:val="center"/>
                  <w:hideMark/>
                </w:tcPr>
                <w:p w14:paraId="03827AB0" w14:textId="77777777" w:rsidR="004109AC" w:rsidRDefault="004109AC" w:rsidP="004109AC">
                  <w:pPr>
                    <w:spacing w:after="0"/>
                    <w:ind w:left="1087" w:right="0" w:hanging="763"/>
                    <w:jc w:val="left"/>
                  </w:pPr>
                  <w:r w:rsidRPr="004109AC">
                    <w:t>Principal selects “Clear</w:t>
                  </w:r>
                </w:p>
                <w:p w14:paraId="75185E9C" w14:textId="130A0C31" w:rsidR="004109AC" w:rsidRPr="004109AC" w:rsidRDefault="004109AC" w:rsidP="004109AC">
                  <w:pPr>
                    <w:spacing w:after="0"/>
                    <w:ind w:left="1087" w:right="0" w:hanging="763"/>
                    <w:jc w:val="left"/>
                  </w:pPr>
                  <w:r w:rsidRPr="004109AC">
                    <w:t>Records” after login</w:t>
                  </w:r>
                </w:p>
              </w:tc>
            </w:tr>
          </w:tbl>
          <w:p w14:paraId="55357AC0" w14:textId="2D544D50" w:rsidR="0024486B" w:rsidRDefault="0024486B">
            <w:pPr>
              <w:spacing w:after="0"/>
              <w:ind w:left="1087" w:right="0" w:hanging="763"/>
              <w:jc w:val="left"/>
            </w:pPr>
          </w:p>
        </w:tc>
        <w:tc>
          <w:tcPr>
            <w:tcW w:w="2697" w:type="dxa"/>
            <w:tcBorders>
              <w:top w:val="single" w:sz="4" w:space="0" w:color="000000"/>
              <w:left w:val="single" w:sz="4" w:space="0" w:color="000000"/>
              <w:bottom w:val="single" w:sz="4" w:space="0" w:color="000000"/>
              <w:right w:val="single" w:sz="4" w:space="0" w:color="000000"/>
            </w:tcBorders>
          </w:tcPr>
          <w:p w14:paraId="5A463B74" w14:textId="77777777" w:rsidR="004109AC" w:rsidRDefault="004109AC">
            <w:pPr>
              <w:spacing w:after="0"/>
              <w:ind w:left="538" w:right="0" w:hanging="460"/>
              <w:jc w:val="left"/>
            </w:pPr>
            <w:r w:rsidRPr="004109AC">
              <w:t>All student courses and</w:t>
            </w:r>
          </w:p>
          <w:p w14:paraId="10DF2907" w14:textId="15C24E65" w:rsidR="0024486B" w:rsidRDefault="004109AC">
            <w:pPr>
              <w:spacing w:after="0"/>
              <w:ind w:left="538" w:right="0" w:hanging="460"/>
              <w:jc w:val="left"/>
            </w:pPr>
            <w:r w:rsidRPr="004109AC">
              <w:t>grades are deleted</w:t>
            </w:r>
          </w:p>
        </w:tc>
        <w:tc>
          <w:tcPr>
            <w:tcW w:w="1658" w:type="dxa"/>
            <w:tcBorders>
              <w:top w:val="single" w:sz="4" w:space="0" w:color="000000"/>
              <w:left w:val="single" w:sz="4" w:space="0" w:color="000000"/>
              <w:bottom w:val="single" w:sz="4" w:space="0" w:color="000000"/>
              <w:right w:val="single" w:sz="4" w:space="0" w:color="000000"/>
            </w:tcBorders>
          </w:tcPr>
          <w:p w14:paraId="5C35B068" w14:textId="4A88A45F" w:rsidR="0024486B" w:rsidRDefault="004109AC">
            <w:pPr>
              <w:spacing w:after="0"/>
              <w:ind w:left="264" w:right="0" w:firstLine="13"/>
              <w:jc w:val="left"/>
            </w:pPr>
            <w:r w:rsidRPr="004109AC">
              <w:t>Institutional reset functionality verified</w:t>
            </w:r>
          </w:p>
        </w:tc>
      </w:tr>
    </w:tbl>
    <w:p w14:paraId="3FD58D20" w14:textId="4DDF25FC" w:rsidR="0024486B" w:rsidRDefault="00FE3EC6">
      <w:pPr>
        <w:ind w:left="142" w:right="0" w:firstLine="0"/>
        <w:jc w:val="left"/>
      </w:pPr>
      <w:r>
        <w:t xml:space="preserve"> </w:t>
      </w:r>
    </w:p>
    <w:p w14:paraId="7E93E5CE" w14:textId="77777777" w:rsidR="0024486B" w:rsidRDefault="00FE3EC6">
      <w:pPr>
        <w:spacing w:after="122"/>
        <w:ind w:left="142" w:right="0" w:firstLine="0"/>
        <w:jc w:val="left"/>
      </w:pPr>
      <w:r>
        <w:t xml:space="preserve"> </w:t>
      </w:r>
    </w:p>
    <w:p w14:paraId="0FDC29A4" w14:textId="77777777" w:rsidR="00DF1ECE" w:rsidRDefault="00DF1ECE" w:rsidP="00A3092E">
      <w:pPr>
        <w:spacing w:after="251" w:line="360" w:lineRule="auto"/>
        <w:ind w:left="142" w:right="0" w:firstLine="0"/>
        <w:jc w:val="left"/>
        <w:rPr>
          <w:b/>
          <w:bCs/>
          <w:sz w:val="28"/>
          <w:szCs w:val="28"/>
        </w:rPr>
      </w:pPr>
    </w:p>
    <w:p w14:paraId="1741AFDF" w14:textId="77777777" w:rsidR="00DF1ECE" w:rsidRDefault="00DF1ECE" w:rsidP="00A3092E">
      <w:pPr>
        <w:spacing w:after="251" w:line="360" w:lineRule="auto"/>
        <w:ind w:left="142" w:right="0" w:firstLine="0"/>
        <w:jc w:val="left"/>
        <w:rPr>
          <w:b/>
          <w:bCs/>
          <w:sz w:val="28"/>
          <w:szCs w:val="28"/>
        </w:rPr>
      </w:pPr>
    </w:p>
    <w:p w14:paraId="6108DE32" w14:textId="77777777" w:rsidR="004109AC" w:rsidRDefault="004109AC" w:rsidP="004109AC">
      <w:pPr>
        <w:spacing w:after="251" w:line="360" w:lineRule="auto"/>
        <w:ind w:left="0" w:right="0" w:firstLine="0"/>
        <w:jc w:val="left"/>
        <w:rPr>
          <w:b/>
          <w:bCs/>
          <w:sz w:val="28"/>
          <w:szCs w:val="28"/>
        </w:rPr>
      </w:pPr>
    </w:p>
    <w:p w14:paraId="54693057" w14:textId="035B4F96" w:rsidR="000D3CE3" w:rsidRPr="000D3CE3" w:rsidRDefault="00AA0ACE" w:rsidP="004109AC">
      <w:pPr>
        <w:spacing w:after="251" w:line="360" w:lineRule="auto"/>
        <w:ind w:left="0" w:right="0" w:firstLine="0"/>
        <w:jc w:val="left"/>
      </w:pPr>
      <w:r>
        <w:rPr>
          <w:b/>
          <w:bCs/>
          <w:sz w:val="28"/>
          <w:szCs w:val="28"/>
        </w:rPr>
        <w:lastRenderedPageBreak/>
        <w:t xml:space="preserve">5.1 </w:t>
      </w:r>
      <w:r w:rsidR="000D3CE3" w:rsidRPr="000D3CE3">
        <w:rPr>
          <w:b/>
          <w:bCs/>
          <w:sz w:val="28"/>
          <w:szCs w:val="28"/>
        </w:rPr>
        <w:t>Overview of the Testing Process</w:t>
      </w:r>
      <w:r w:rsidR="000D3CE3" w:rsidRPr="000D3CE3">
        <w:rPr>
          <w:b/>
          <w:bCs/>
        </w:rPr>
        <w:t>:</w:t>
      </w:r>
    </w:p>
    <w:p w14:paraId="0F7B12AD" w14:textId="77777777" w:rsidR="004109AC" w:rsidRPr="004109AC" w:rsidRDefault="004109AC" w:rsidP="004109AC">
      <w:pPr>
        <w:spacing w:after="251" w:line="360" w:lineRule="auto"/>
        <w:ind w:left="142" w:right="0" w:firstLine="0"/>
        <w:jc w:val="left"/>
      </w:pPr>
      <w:r w:rsidRPr="004109AC">
        <w:t xml:space="preserve">The testing process for the Knapsack-Based Course </w:t>
      </w:r>
      <w:proofErr w:type="spellStart"/>
      <w:r w:rsidRPr="004109AC">
        <w:t>Enrollment</w:t>
      </w:r>
      <w:proofErr w:type="spellEnd"/>
      <w:r w:rsidRPr="004109AC">
        <w:t xml:space="preserve"> system is designed to validate both the correctness and robustness of the application across various user roles and functionalities. Since the system operates within a role-based multi-user environment, tests were conducted separately for students, teachers, and principals to ensure that each user type experiences the expected </w:t>
      </w:r>
      <w:proofErr w:type="spellStart"/>
      <w:r w:rsidRPr="004109AC">
        <w:t>behavior</w:t>
      </w:r>
      <w:proofErr w:type="spellEnd"/>
      <w:r w:rsidRPr="004109AC">
        <w:t xml:space="preserve"> and access permissions. The testing begins with the basic verification of user authentication, ensuring that only users with valid credentials can log in and interact with the system. Invalid login attempts, whether due to missing or incorrect credentials, are met with appropriate denial messages, confirming the system’s resistance to unauthorized access.</w:t>
      </w:r>
    </w:p>
    <w:p w14:paraId="7F88309D" w14:textId="77777777" w:rsidR="004109AC" w:rsidRPr="004109AC" w:rsidRDefault="004109AC" w:rsidP="004109AC">
      <w:pPr>
        <w:spacing w:after="251" w:line="360" w:lineRule="auto"/>
        <w:ind w:left="142" w:right="0" w:firstLine="0"/>
        <w:jc w:val="left"/>
      </w:pPr>
      <w:r w:rsidRPr="004109AC">
        <w:t xml:space="preserve">Once authenticated, functional testing proceeds with a focus on the student’s interaction with the knapsack-based course </w:t>
      </w:r>
      <w:proofErr w:type="spellStart"/>
      <w:r w:rsidRPr="004109AC">
        <w:t>enrollment</w:t>
      </w:r>
      <w:proofErr w:type="spellEnd"/>
      <w:r w:rsidRPr="004109AC">
        <w:t xml:space="preserve"> logic. The student is prompted to select a number of courses to </w:t>
      </w:r>
      <w:proofErr w:type="spellStart"/>
      <w:r w:rsidRPr="004109AC">
        <w:t>enroll</w:t>
      </w:r>
      <w:proofErr w:type="spellEnd"/>
      <w:r w:rsidRPr="004109AC">
        <w:t xml:space="preserve"> in, within defined constraints on the number of courses (maximum of 4) and total credits (maximum of 7). The algorithm is tested for its ability to evaluate all valid combinations, filter out those exceeding constraints, and </w:t>
      </w:r>
      <w:proofErr w:type="spellStart"/>
      <w:r w:rsidRPr="004109AC">
        <w:t>enroll</w:t>
      </w:r>
      <w:proofErr w:type="spellEnd"/>
      <w:r w:rsidRPr="004109AC">
        <w:t xml:space="preserve"> the student in the most credit-optimal set. Inputs such as selecting too many courses or entering non-numeric values are tested to confirm that the system gracefully handles invalid inputs with clear feedback messages.</w:t>
      </w:r>
    </w:p>
    <w:p w14:paraId="26BDF8F6" w14:textId="77777777" w:rsidR="004109AC" w:rsidRPr="004109AC" w:rsidRDefault="004109AC" w:rsidP="004109AC">
      <w:pPr>
        <w:spacing w:after="251" w:line="360" w:lineRule="auto"/>
        <w:ind w:left="142" w:right="0" w:firstLine="0"/>
        <w:jc w:val="left"/>
      </w:pPr>
      <w:r w:rsidRPr="004109AC">
        <w:t>Teacher-side functionalities are tested for their ability to assign grades only to students who are legitimately enrolled in the relevant courses. Attempts to assign grades for non-enrolled courses are correctly blocked, demonstrating effective role-based access control. The principal’s access is tested by executing high-level administrative tasks such as viewing all records and clearing institutional data. These actions are confirmed by checking the state of the database before and after the operation.</w:t>
      </w:r>
    </w:p>
    <w:p w14:paraId="6104CE01" w14:textId="77777777" w:rsidR="004109AC" w:rsidRPr="004109AC" w:rsidRDefault="004109AC" w:rsidP="004109AC">
      <w:pPr>
        <w:spacing w:after="251" w:line="360" w:lineRule="auto"/>
        <w:ind w:left="142" w:right="0" w:firstLine="0"/>
        <w:jc w:val="left"/>
      </w:pPr>
      <w:r w:rsidRPr="004109AC">
        <w:t>Overall, the testing process confirms that the system not only functions as intended but also maintains data integrity, enforces role-specific operations, and provides a user-friendly experience through its command-line interface. The test cases comprehensively cover input validation, functional correctness, role security, and response messaging—making the system robust, predictable, and ready for academic deployment or further enhancement.</w:t>
      </w:r>
    </w:p>
    <w:p w14:paraId="50D8A083" w14:textId="77777777" w:rsidR="004109AC" w:rsidRDefault="004109AC" w:rsidP="00A3092E">
      <w:pPr>
        <w:spacing w:after="251" w:line="360" w:lineRule="auto"/>
        <w:ind w:left="142" w:right="0" w:firstLine="0"/>
        <w:jc w:val="left"/>
      </w:pPr>
    </w:p>
    <w:p w14:paraId="2EE709E4" w14:textId="3D7BC8F1" w:rsidR="003E0116" w:rsidRDefault="003E0116" w:rsidP="00A3092E">
      <w:pPr>
        <w:spacing w:after="251" w:line="360" w:lineRule="auto"/>
        <w:ind w:left="142" w:right="0" w:firstLine="0"/>
        <w:jc w:val="left"/>
        <w:rPr>
          <w:b/>
          <w:bCs/>
          <w:sz w:val="36"/>
          <w:szCs w:val="36"/>
        </w:rPr>
      </w:pPr>
      <w:r>
        <w:rPr>
          <w:b/>
          <w:bCs/>
          <w:sz w:val="36"/>
          <w:szCs w:val="36"/>
        </w:rPr>
        <w:lastRenderedPageBreak/>
        <w:t>CHAPTER 6</w:t>
      </w:r>
    </w:p>
    <w:p w14:paraId="00524B0B" w14:textId="16C21687" w:rsidR="003E0116" w:rsidRPr="003E0116" w:rsidRDefault="003E0116" w:rsidP="00D0667C">
      <w:pPr>
        <w:spacing w:after="251" w:line="360" w:lineRule="auto"/>
        <w:ind w:left="3742" w:right="0" w:firstLine="0"/>
        <w:jc w:val="left"/>
        <w:rPr>
          <w:b/>
          <w:bCs/>
          <w:sz w:val="36"/>
          <w:szCs w:val="36"/>
        </w:rPr>
      </w:pPr>
      <w:r w:rsidRPr="003E0116">
        <w:rPr>
          <w:b/>
          <w:bCs/>
          <w:sz w:val="36"/>
          <w:szCs w:val="36"/>
        </w:rPr>
        <w:t>SNAPSHOTS</w:t>
      </w:r>
    </w:p>
    <w:p w14:paraId="31814103" w14:textId="1F4C3168" w:rsidR="0024486B" w:rsidRDefault="001F6F81">
      <w:pPr>
        <w:spacing w:after="251"/>
        <w:ind w:left="142" w:right="0" w:firstLine="0"/>
        <w:jc w:val="left"/>
      </w:pPr>
      <w:r>
        <w:rPr>
          <w:noProof/>
        </w:rPr>
        <w:drawing>
          <wp:inline distT="0" distB="0" distL="0" distR="0" wp14:anchorId="7EF148E1" wp14:editId="5F5A7DB7">
            <wp:extent cx="2263336" cy="1501270"/>
            <wp:effectExtent l="0" t="0" r="3810" b="3810"/>
            <wp:docPr id="123979680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796804" name="Picture 1239796804"/>
                    <pic:cNvPicPr/>
                  </pic:nvPicPr>
                  <pic:blipFill>
                    <a:blip r:embed="rId25">
                      <a:extLst>
                        <a:ext uri="{28A0092B-C50C-407E-A947-70E740481C1C}">
                          <a14:useLocalDpi xmlns:a14="http://schemas.microsoft.com/office/drawing/2010/main" val="0"/>
                        </a:ext>
                      </a:extLst>
                    </a:blip>
                    <a:stretch>
                      <a:fillRect/>
                    </a:stretch>
                  </pic:blipFill>
                  <pic:spPr>
                    <a:xfrm>
                      <a:off x="0" y="0"/>
                      <a:ext cx="2263336" cy="1501270"/>
                    </a:xfrm>
                    <a:prstGeom prst="rect">
                      <a:avLst/>
                    </a:prstGeom>
                  </pic:spPr>
                </pic:pic>
              </a:graphicData>
            </a:graphic>
          </wp:inline>
        </w:drawing>
      </w:r>
      <w:r>
        <w:rPr>
          <w:noProof/>
        </w:rPr>
        <w:drawing>
          <wp:inline distT="0" distB="0" distL="0" distR="0" wp14:anchorId="30EF62C4" wp14:editId="163B4ECC">
            <wp:extent cx="4503810" cy="2057578"/>
            <wp:effectExtent l="0" t="0" r="0" b="0"/>
            <wp:docPr id="1415431653"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431653" name="Picture 1415431653"/>
                    <pic:cNvPicPr/>
                  </pic:nvPicPr>
                  <pic:blipFill>
                    <a:blip r:embed="rId26">
                      <a:extLst>
                        <a:ext uri="{28A0092B-C50C-407E-A947-70E740481C1C}">
                          <a14:useLocalDpi xmlns:a14="http://schemas.microsoft.com/office/drawing/2010/main" val="0"/>
                        </a:ext>
                      </a:extLst>
                    </a:blip>
                    <a:stretch>
                      <a:fillRect/>
                    </a:stretch>
                  </pic:blipFill>
                  <pic:spPr>
                    <a:xfrm>
                      <a:off x="0" y="0"/>
                      <a:ext cx="4503810" cy="2057578"/>
                    </a:xfrm>
                    <a:prstGeom prst="rect">
                      <a:avLst/>
                    </a:prstGeom>
                  </pic:spPr>
                </pic:pic>
              </a:graphicData>
            </a:graphic>
          </wp:inline>
        </w:drawing>
      </w:r>
      <w:r>
        <w:rPr>
          <w:noProof/>
        </w:rPr>
        <w:drawing>
          <wp:inline distT="0" distB="0" distL="0" distR="0" wp14:anchorId="488576DF" wp14:editId="2D95B2EB">
            <wp:extent cx="4663844" cy="2065199"/>
            <wp:effectExtent l="0" t="0" r="3810" b="0"/>
            <wp:docPr id="574864250"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864250" name="Picture 574864250"/>
                    <pic:cNvPicPr/>
                  </pic:nvPicPr>
                  <pic:blipFill>
                    <a:blip r:embed="rId27">
                      <a:extLst>
                        <a:ext uri="{28A0092B-C50C-407E-A947-70E740481C1C}">
                          <a14:useLocalDpi xmlns:a14="http://schemas.microsoft.com/office/drawing/2010/main" val="0"/>
                        </a:ext>
                      </a:extLst>
                    </a:blip>
                    <a:stretch>
                      <a:fillRect/>
                    </a:stretch>
                  </pic:blipFill>
                  <pic:spPr>
                    <a:xfrm>
                      <a:off x="0" y="0"/>
                      <a:ext cx="4663844" cy="2065199"/>
                    </a:xfrm>
                    <a:prstGeom prst="rect">
                      <a:avLst/>
                    </a:prstGeom>
                  </pic:spPr>
                </pic:pic>
              </a:graphicData>
            </a:graphic>
          </wp:inline>
        </w:drawing>
      </w:r>
      <w:r>
        <w:rPr>
          <w:noProof/>
        </w:rPr>
        <w:drawing>
          <wp:inline distT="0" distB="0" distL="0" distR="0" wp14:anchorId="6549BDC2" wp14:editId="62FDA840">
            <wp:extent cx="3055885" cy="1806097"/>
            <wp:effectExtent l="0" t="0" r="0" b="3810"/>
            <wp:docPr id="1820137410"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137410" name="Picture 1820137410"/>
                    <pic:cNvPicPr/>
                  </pic:nvPicPr>
                  <pic:blipFill>
                    <a:blip r:embed="rId28">
                      <a:extLst>
                        <a:ext uri="{28A0092B-C50C-407E-A947-70E740481C1C}">
                          <a14:useLocalDpi xmlns:a14="http://schemas.microsoft.com/office/drawing/2010/main" val="0"/>
                        </a:ext>
                      </a:extLst>
                    </a:blip>
                    <a:stretch>
                      <a:fillRect/>
                    </a:stretch>
                  </pic:blipFill>
                  <pic:spPr>
                    <a:xfrm>
                      <a:off x="0" y="0"/>
                      <a:ext cx="3055885" cy="1806097"/>
                    </a:xfrm>
                    <a:prstGeom prst="rect">
                      <a:avLst/>
                    </a:prstGeom>
                  </pic:spPr>
                </pic:pic>
              </a:graphicData>
            </a:graphic>
          </wp:inline>
        </w:drawing>
      </w:r>
      <w:r>
        <w:rPr>
          <w:noProof/>
        </w:rPr>
        <w:lastRenderedPageBreak/>
        <w:drawing>
          <wp:inline distT="0" distB="0" distL="0" distR="0" wp14:anchorId="1062E209" wp14:editId="382C9902">
            <wp:extent cx="4770533" cy="2034716"/>
            <wp:effectExtent l="0" t="0" r="0" b="3810"/>
            <wp:docPr id="514466507"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466507" name="Picture 514466507"/>
                    <pic:cNvPicPr/>
                  </pic:nvPicPr>
                  <pic:blipFill>
                    <a:blip r:embed="rId29">
                      <a:extLst>
                        <a:ext uri="{28A0092B-C50C-407E-A947-70E740481C1C}">
                          <a14:useLocalDpi xmlns:a14="http://schemas.microsoft.com/office/drawing/2010/main" val="0"/>
                        </a:ext>
                      </a:extLst>
                    </a:blip>
                    <a:stretch>
                      <a:fillRect/>
                    </a:stretch>
                  </pic:blipFill>
                  <pic:spPr>
                    <a:xfrm>
                      <a:off x="0" y="0"/>
                      <a:ext cx="4770533" cy="2034716"/>
                    </a:xfrm>
                    <a:prstGeom prst="rect">
                      <a:avLst/>
                    </a:prstGeom>
                  </pic:spPr>
                </pic:pic>
              </a:graphicData>
            </a:graphic>
          </wp:inline>
        </w:drawing>
      </w:r>
      <w:r>
        <w:rPr>
          <w:noProof/>
        </w:rPr>
        <w:drawing>
          <wp:inline distT="0" distB="0" distL="0" distR="0" wp14:anchorId="115D0086" wp14:editId="681C3660">
            <wp:extent cx="4305673" cy="1988992"/>
            <wp:effectExtent l="0" t="0" r="0" b="0"/>
            <wp:docPr id="1409979551"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979551" name="Picture 1409979551"/>
                    <pic:cNvPicPr/>
                  </pic:nvPicPr>
                  <pic:blipFill>
                    <a:blip r:embed="rId30">
                      <a:extLst>
                        <a:ext uri="{28A0092B-C50C-407E-A947-70E740481C1C}">
                          <a14:useLocalDpi xmlns:a14="http://schemas.microsoft.com/office/drawing/2010/main" val="0"/>
                        </a:ext>
                      </a:extLst>
                    </a:blip>
                    <a:stretch>
                      <a:fillRect/>
                    </a:stretch>
                  </pic:blipFill>
                  <pic:spPr>
                    <a:xfrm>
                      <a:off x="0" y="0"/>
                      <a:ext cx="4305673" cy="1988992"/>
                    </a:xfrm>
                    <a:prstGeom prst="rect">
                      <a:avLst/>
                    </a:prstGeom>
                  </pic:spPr>
                </pic:pic>
              </a:graphicData>
            </a:graphic>
          </wp:inline>
        </w:drawing>
      </w:r>
      <w:r w:rsidR="00F3030D">
        <w:rPr>
          <w:noProof/>
        </w:rPr>
        <w:drawing>
          <wp:inline distT="0" distB="0" distL="0" distR="0" wp14:anchorId="491015F5" wp14:editId="0927342B">
            <wp:extent cx="2949196" cy="1722269"/>
            <wp:effectExtent l="0" t="0" r="3810" b="0"/>
            <wp:docPr id="1220947944"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947944" name="Picture 1220947944"/>
                    <pic:cNvPicPr/>
                  </pic:nvPicPr>
                  <pic:blipFill>
                    <a:blip r:embed="rId31">
                      <a:extLst>
                        <a:ext uri="{28A0092B-C50C-407E-A947-70E740481C1C}">
                          <a14:useLocalDpi xmlns:a14="http://schemas.microsoft.com/office/drawing/2010/main" val="0"/>
                        </a:ext>
                      </a:extLst>
                    </a:blip>
                    <a:stretch>
                      <a:fillRect/>
                    </a:stretch>
                  </pic:blipFill>
                  <pic:spPr>
                    <a:xfrm>
                      <a:off x="0" y="0"/>
                      <a:ext cx="2949196" cy="1722269"/>
                    </a:xfrm>
                    <a:prstGeom prst="rect">
                      <a:avLst/>
                    </a:prstGeom>
                  </pic:spPr>
                </pic:pic>
              </a:graphicData>
            </a:graphic>
          </wp:inline>
        </w:drawing>
      </w:r>
      <w:r w:rsidR="00F3030D" w:rsidRPr="00F3030D">
        <w:rPr>
          <w:b/>
          <w:sz w:val="32"/>
        </w:rPr>
        <w:drawing>
          <wp:inline distT="0" distB="0" distL="0" distR="0" wp14:anchorId="21039A94" wp14:editId="224DD651">
            <wp:extent cx="5449060" cy="1695687"/>
            <wp:effectExtent l="0" t="0" r="0" b="0"/>
            <wp:docPr id="1395140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140529" name=""/>
                    <pic:cNvPicPr/>
                  </pic:nvPicPr>
                  <pic:blipFill>
                    <a:blip r:embed="rId32"/>
                    <a:stretch>
                      <a:fillRect/>
                    </a:stretch>
                  </pic:blipFill>
                  <pic:spPr>
                    <a:xfrm>
                      <a:off x="0" y="0"/>
                      <a:ext cx="5449060" cy="1695687"/>
                    </a:xfrm>
                    <a:prstGeom prst="rect">
                      <a:avLst/>
                    </a:prstGeom>
                  </pic:spPr>
                </pic:pic>
              </a:graphicData>
            </a:graphic>
          </wp:inline>
        </w:drawing>
      </w:r>
    </w:p>
    <w:p w14:paraId="7CC5B021" w14:textId="65E034C8" w:rsidR="00C753FC" w:rsidRDefault="00FE3EC6" w:rsidP="00C753FC">
      <w:pPr>
        <w:spacing w:after="63"/>
        <w:ind w:left="862" w:right="0" w:firstLine="0"/>
        <w:jc w:val="left"/>
      </w:pPr>
      <w:r>
        <w:rPr>
          <w:b/>
          <w:sz w:val="32"/>
        </w:rPr>
        <w:t xml:space="preserve"> </w:t>
      </w:r>
    </w:p>
    <w:p w14:paraId="2A4750B9" w14:textId="7E12737C" w:rsidR="00DF1ECE" w:rsidRDefault="00DF1ECE" w:rsidP="00C753FC">
      <w:pPr>
        <w:spacing w:after="63"/>
        <w:ind w:left="3022" w:right="0" w:firstLine="578"/>
        <w:jc w:val="left"/>
        <w:rPr>
          <w:b/>
          <w:sz w:val="32"/>
        </w:rPr>
      </w:pPr>
    </w:p>
    <w:p w14:paraId="59F4662C" w14:textId="77777777" w:rsidR="00F3030D" w:rsidRDefault="00F3030D" w:rsidP="00F3030D">
      <w:pPr>
        <w:spacing w:after="63"/>
        <w:ind w:left="0" w:right="0" w:firstLine="0"/>
        <w:jc w:val="left"/>
        <w:rPr>
          <w:b/>
          <w:sz w:val="32"/>
        </w:rPr>
      </w:pPr>
    </w:p>
    <w:p w14:paraId="5F384498" w14:textId="0E43CBF6" w:rsidR="001F6F81" w:rsidRDefault="001F6F81" w:rsidP="00F3030D">
      <w:pPr>
        <w:spacing w:after="63"/>
        <w:ind w:left="0" w:right="0" w:firstLine="0"/>
        <w:jc w:val="left"/>
        <w:rPr>
          <w:b/>
          <w:sz w:val="32"/>
        </w:rPr>
      </w:pPr>
      <w:r>
        <w:rPr>
          <w:b/>
          <w:sz w:val="32"/>
        </w:rPr>
        <w:lastRenderedPageBreak/>
        <w:t>CHAPTER 7</w:t>
      </w:r>
    </w:p>
    <w:p w14:paraId="0B5E3CF8" w14:textId="327F7856" w:rsidR="0024486B" w:rsidRPr="000D3CE3" w:rsidRDefault="00FE3EC6" w:rsidP="001F6F81">
      <w:pPr>
        <w:spacing w:after="63"/>
        <w:ind w:left="2890" w:right="0" w:firstLine="710"/>
        <w:jc w:val="left"/>
      </w:pPr>
      <w:r>
        <w:rPr>
          <w:b/>
          <w:sz w:val="32"/>
        </w:rPr>
        <w:t xml:space="preserve">APPLICATIONS </w:t>
      </w:r>
    </w:p>
    <w:p w14:paraId="4E2DDC37" w14:textId="5462A61A" w:rsidR="00D33E04" w:rsidRPr="00AA0ACE" w:rsidRDefault="001F6F81" w:rsidP="004109AC">
      <w:pPr>
        <w:spacing w:after="160"/>
        <w:ind w:right="0"/>
        <w:jc w:val="left"/>
        <w:rPr>
          <w:sz w:val="28"/>
          <w:szCs w:val="28"/>
        </w:rPr>
      </w:pPr>
      <w:r>
        <w:rPr>
          <w:b/>
          <w:bCs/>
          <w:sz w:val="28"/>
          <w:szCs w:val="28"/>
        </w:rPr>
        <w:t>7</w:t>
      </w:r>
      <w:r w:rsidR="00AA0ACE" w:rsidRPr="00AA0ACE">
        <w:rPr>
          <w:b/>
          <w:bCs/>
          <w:sz w:val="28"/>
          <w:szCs w:val="28"/>
        </w:rPr>
        <w:t>.</w:t>
      </w:r>
      <w:r>
        <w:rPr>
          <w:b/>
          <w:bCs/>
          <w:sz w:val="28"/>
          <w:szCs w:val="28"/>
        </w:rPr>
        <w:t>1</w:t>
      </w:r>
      <w:r w:rsidR="00D33E04" w:rsidRPr="00AA0ACE">
        <w:rPr>
          <w:b/>
          <w:bCs/>
          <w:sz w:val="28"/>
          <w:szCs w:val="28"/>
        </w:rPr>
        <w:t xml:space="preserve"> Applications</w:t>
      </w:r>
    </w:p>
    <w:p w14:paraId="2633DA4F" w14:textId="77777777" w:rsidR="004109AC" w:rsidRDefault="004109AC" w:rsidP="004109AC">
      <w:pPr>
        <w:pStyle w:val="NormalWeb"/>
        <w:spacing w:line="360" w:lineRule="auto"/>
      </w:pPr>
      <w:proofErr w:type="gramStart"/>
      <w:r>
        <w:rPr>
          <w:rFonts w:hAnsi="Symbol"/>
        </w:rPr>
        <w:t></w:t>
      </w:r>
      <w:r>
        <w:t xml:space="preserve">  Enables</w:t>
      </w:r>
      <w:proofErr w:type="gramEnd"/>
      <w:r>
        <w:t xml:space="preserve"> students to make optimal course selections based on credit constraints using intelligent automation.</w:t>
      </w:r>
    </w:p>
    <w:p w14:paraId="2E4ADFB1" w14:textId="77777777" w:rsidR="004109AC" w:rsidRDefault="004109AC" w:rsidP="004109AC">
      <w:pPr>
        <w:pStyle w:val="NormalWeb"/>
        <w:spacing w:line="360" w:lineRule="auto"/>
      </w:pPr>
      <w:proofErr w:type="gramStart"/>
      <w:r>
        <w:rPr>
          <w:rFonts w:hAnsi="Symbol"/>
        </w:rPr>
        <w:t></w:t>
      </w:r>
      <w:r>
        <w:t xml:space="preserve">  Serves</w:t>
      </w:r>
      <w:proofErr w:type="gramEnd"/>
      <w:r>
        <w:t xml:space="preserve"> as a practical tool for demonstrating how classical algorithms (0/1 Knapsack) apply to real-world academic systems.</w:t>
      </w:r>
    </w:p>
    <w:p w14:paraId="09745EB9" w14:textId="77777777" w:rsidR="004109AC" w:rsidRDefault="004109AC" w:rsidP="004109AC">
      <w:pPr>
        <w:pStyle w:val="NormalWeb"/>
        <w:spacing w:line="360" w:lineRule="auto"/>
      </w:pPr>
      <w:proofErr w:type="gramStart"/>
      <w:r>
        <w:rPr>
          <w:rFonts w:hAnsi="Symbol"/>
        </w:rPr>
        <w:t></w:t>
      </w:r>
      <w:r>
        <w:t xml:space="preserve">  Ideal</w:t>
      </w:r>
      <w:proofErr w:type="gramEnd"/>
      <w:r>
        <w:t xml:space="preserve"> for use in academic institutions for course registration systems with credit-based </w:t>
      </w:r>
      <w:proofErr w:type="spellStart"/>
      <w:r>
        <w:t>enrollment</w:t>
      </w:r>
      <w:proofErr w:type="spellEnd"/>
      <w:r>
        <w:t xml:space="preserve"> policies.</w:t>
      </w:r>
    </w:p>
    <w:p w14:paraId="50629561" w14:textId="77777777" w:rsidR="004109AC" w:rsidRDefault="004109AC" w:rsidP="004109AC">
      <w:pPr>
        <w:pStyle w:val="NormalWeb"/>
        <w:spacing w:line="360" w:lineRule="auto"/>
      </w:pPr>
      <w:proofErr w:type="gramStart"/>
      <w:r>
        <w:rPr>
          <w:rFonts w:hAnsi="Symbol"/>
        </w:rPr>
        <w:t></w:t>
      </w:r>
      <w:r>
        <w:t xml:space="preserve">  Provides</w:t>
      </w:r>
      <w:proofErr w:type="gramEnd"/>
      <w:r>
        <w:t xml:space="preserve"> a hands-on learning aid for students studying algorithm design, database systems, or educational software.</w:t>
      </w:r>
    </w:p>
    <w:p w14:paraId="71099096" w14:textId="77777777" w:rsidR="004109AC" w:rsidRDefault="004109AC" w:rsidP="004109AC">
      <w:pPr>
        <w:pStyle w:val="NormalWeb"/>
        <w:spacing w:line="360" w:lineRule="auto"/>
      </w:pPr>
      <w:proofErr w:type="gramStart"/>
      <w:r>
        <w:rPr>
          <w:rFonts w:hAnsi="Symbol"/>
        </w:rPr>
        <w:t></w:t>
      </w:r>
      <w:r>
        <w:t xml:space="preserve">  Can</w:t>
      </w:r>
      <w:proofErr w:type="gramEnd"/>
      <w:r>
        <w:t xml:space="preserve"> be integrated into training programs for faculty or admin staff to understand role-based access and system workflows.</w:t>
      </w:r>
    </w:p>
    <w:p w14:paraId="16FCCF58" w14:textId="77777777" w:rsidR="004109AC" w:rsidRDefault="004109AC" w:rsidP="004109AC">
      <w:pPr>
        <w:pStyle w:val="NormalWeb"/>
        <w:spacing w:line="360" w:lineRule="auto"/>
      </w:pPr>
      <w:proofErr w:type="gramStart"/>
      <w:r>
        <w:rPr>
          <w:rFonts w:hAnsi="Symbol"/>
        </w:rPr>
        <w:t></w:t>
      </w:r>
      <w:r>
        <w:t xml:space="preserve">  Offers</w:t>
      </w:r>
      <w:proofErr w:type="gramEnd"/>
      <w:r>
        <w:t xml:space="preserve"> a solid prototype foundation for building larger web-based academic management platforms.</w:t>
      </w:r>
    </w:p>
    <w:p w14:paraId="7BAB1864" w14:textId="77777777" w:rsidR="004109AC" w:rsidRDefault="004109AC" w:rsidP="004109AC">
      <w:pPr>
        <w:pStyle w:val="NormalWeb"/>
        <w:spacing w:line="360" w:lineRule="auto"/>
      </w:pPr>
      <w:proofErr w:type="gramStart"/>
      <w:r>
        <w:rPr>
          <w:rFonts w:hAnsi="Symbol"/>
        </w:rPr>
        <w:t></w:t>
      </w:r>
      <w:r>
        <w:t xml:space="preserve">  Useful</w:t>
      </w:r>
      <w:proofErr w:type="gramEnd"/>
      <w:r>
        <w:t xml:space="preserve"> in low-bandwidth environments due to its lightweight command-line interface (CLI) and SQLite backend.</w:t>
      </w:r>
    </w:p>
    <w:p w14:paraId="29E3DF7F" w14:textId="3EBF2868" w:rsidR="004109AC" w:rsidRPr="00F3030D" w:rsidRDefault="004109AC" w:rsidP="00F3030D">
      <w:pPr>
        <w:pStyle w:val="NormalWeb"/>
        <w:spacing w:line="360" w:lineRule="auto"/>
      </w:pPr>
      <w:proofErr w:type="gramStart"/>
      <w:r>
        <w:rPr>
          <w:rFonts w:hAnsi="Symbol"/>
        </w:rPr>
        <w:t></w:t>
      </w:r>
      <w:r>
        <w:t xml:space="preserve">  Suitable</w:t>
      </w:r>
      <w:proofErr w:type="gramEnd"/>
      <w:r>
        <w:t xml:space="preserve"> for deployment in mini-projects, hackathons, or university DBMS labs as a fully functioning real-life simulation.</w:t>
      </w:r>
    </w:p>
    <w:p w14:paraId="7DB8F8E2" w14:textId="77777777" w:rsidR="00F3030D" w:rsidRDefault="00F3030D" w:rsidP="004109AC">
      <w:pPr>
        <w:spacing w:after="160"/>
        <w:ind w:left="0" w:right="0" w:firstLine="0"/>
        <w:jc w:val="left"/>
        <w:rPr>
          <w:b/>
          <w:sz w:val="28"/>
        </w:rPr>
      </w:pPr>
    </w:p>
    <w:p w14:paraId="3B241A27" w14:textId="77777777" w:rsidR="00F3030D" w:rsidRDefault="00F3030D" w:rsidP="004109AC">
      <w:pPr>
        <w:spacing w:after="160"/>
        <w:ind w:left="0" w:right="0" w:firstLine="0"/>
        <w:jc w:val="left"/>
        <w:rPr>
          <w:b/>
          <w:sz w:val="28"/>
        </w:rPr>
      </w:pPr>
    </w:p>
    <w:p w14:paraId="337AD626" w14:textId="77777777" w:rsidR="00F3030D" w:rsidRDefault="00F3030D" w:rsidP="004109AC">
      <w:pPr>
        <w:spacing w:after="160"/>
        <w:ind w:left="0" w:right="0" w:firstLine="0"/>
        <w:jc w:val="left"/>
        <w:rPr>
          <w:b/>
          <w:sz w:val="28"/>
        </w:rPr>
      </w:pPr>
    </w:p>
    <w:p w14:paraId="778F49A0" w14:textId="77777777" w:rsidR="00F3030D" w:rsidRDefault="00F3030D" w:rsidP="004109AC">
      <w:pPr>
        <w:spacing w:after="160"/>
        <w:ind w:left="0" w:right="0" w:firstLine="0"/>
        <w:jc w:val="left"/>
        <w:rPr>
          <w:b/>
          <w:sz w:val="28"/>
        </w:rPr>
      </w:pPr>
    </w:p>
    <w:p w14:paraId="151D7EDA" w14:textId="77777777" w:rsidR="00F3030D" w:rsidRDefault="00F3030D" w:rsidP="004109AC">
      <w:pPr>
        <w:spacing w:after="160"/>
        <w:ind w:left="0" w:right="0" w:firstLine="0"/>
        <w:jc w:val="left"/>
        <w:rPr>
          <w:b/>
          <w:sz w:val="28"/>
        </w:rPr>
      </w:pPr>
    </w:p>
    <w:p w14:paraId="11F1D59A" w14:textId="77777777" w:rsidR="00F3030D" w:rsidRDefault="00F3030D" w:rsidP="004109AC">
      <w:pPr>
        <w:spacing w:after="160"/>
        <w:ind w:left="0" w:right="0" w:firstLine="0"/>
        <w:jc w:val="left"/>
        <w:rPr>
          <w:b/>
          <w:sz w:val="28"/>
        </w:rPr>
      </w:pPr>
    </w:p>
    <w:p w14:paraId="41BC14A9" w14:textId="27981F34" w:rsidR="0024486B" w:rsidRPr="00F3030D" w:rsidRDefault="00FE3EC6" w:rsidP="004109AC">
      <w:pPr>
        <w:spacing w:after="160"/>
        <w:ind w:left="0" w:right="0" w:firstLine="0"/>
        <w:jc w:val="left"/>
        <w:rPr>
          <w:sz w:val="32"/>
          <w:szCs w:val="32"/>
        </w:rPr>
      </w:pPr>
      <w:r w:rsidRPr="00F3030D">
        <w:rPr>
          <w:b/>
          <w:sz w:val="32"/>
          <w:szCs w:val="32"/>
        </w:rPr>
        <w:lastRenderedPageBreak/>
        <w:t xml:space="preserve">CHAPTER </w:t>
      </w:r>
      <w:r w:rsidR="001F6F81" w:rsidRPr="00F3030D">
        <w:rPr>
          <w:b/>
          <w:sz w:val="32"/>
          <w:szCs w:val="32"/>
        </w:rPr>
        <w:t>8</w:t>
      </w:r>
    </w:p>
    <w:p w14:paraId="67715F66" w14:textId="77777777" w:rsidR="0024486B" w:rsidRDefault="00FE3EC6">
      <w:pPr>
        <w:spacing w:after="160" w:line="252" w:lineRule="auto"/>
        <w:ind w:left="153" w:right="0"/>
        <w:jc w:val="center"/>
      </w:pPr>
      <w:r>
        <w:rPr>
          <w:b/>
          <w:sz w:val="32"/>
        </w:rPr>
        <w:t xml:space="preserve">CONCLUSION </w:t>
      </w:r>
    </w:p>
    <w:p w14:paraId="0365BB41" w14:textId="77777777" w:rsidR="0024486B" w:rsidRDefault="00FE3EC6">
      <w:pPr>
        <w:spacing w:after="236"/>
        <w:ind w:left="142" w:right="0" w:firstLine="0"/>
        <w:jc w:val="left"/>
      </w:pPr>
      <w:r>
        <w:rPr>
          <w:b/>
          <w:sz w:val="32"/>
        </w:rPr>
        <w:t xml:space="preserve"> </w:t>
      </w:r>
    </w:p>
    <w:p w14:paraId="71F6CAF9" w14:textId="77777777" w:rsidR="004109AC" w:rsidRPr="004109AC" w:rsidRDefault="004109AC" w:rsidP="004109AC">
      <w:pPr>
        <w:spacing w:after="276" w:line="360" w:lineRule="auto"/>
        <w:ind w:left="142" w:right="0" w:firstLine="0"/>
        <w:jc w:val="left"/>
      </w:pPr>
      <w:r w:rsidRPr="004109AC">
        <w:t xml:space="preserve">This project successfully demonstrates the practical integration of a well-established algorithmic concept—the 0/1 Knapsack Problem—into an educational course </w:t>
      </w:r>
      <w:proofErr w:type="spellStart"/>
      <w:r w:rsidRPr="004109AC">
        <w:t>enrollment</w:t>
      </w:r>
      <w:proofErr w:type="spellEnd"/>
      <w:r w:rsidRPr="004109AC">
        <w:t xml:space="preserve"> system that mirrors real-world academic constraints. The primary objective of applying constrained optimization logic to student course selection has been met with clarity, precision, and effectiveness. Through a role-based, multi-level access control system, the application empowers students to make optimal course choices within the bounds of credit and course-count limitations, while ensuring that administrative and instructional roles maintain appropriate oversight and operational authority. The choice of Python and SQLite3 for implementation has facilitated the development of a lightweight, portable, and easily maintainable system. These choices also ensured minimal external dependencies, making the project suitable for deployment in resource-constrained environments such as academic labs and personal learning setups.</w:t>
      </w:r>
    </w:p>
    <w:p w14:paraId="23D5A9D2" w14:textId="77777777" w:rsidR="004109AC" w:rsidRPr="004109AC" w:rsidRDefault="004109AC" w:rsidP="004109AC">
      <w:pPr>
        <w:spacing w:after="276" w:line="360" w:lineRule="auto"/>
        <w:ind w:left="142" w:right="0" w:firstLine="0"/>
        <w:jc w:val="left"/>
      </w:pPr>
      <w:r w:rsidRPr="004109AC">
        <w:t xml:space="preserve">From a pedagogical standpoint, the project not only meets academic requirements but also bridges the gap between theoretical computer science and practical software engineering. The knapsack algorithm, often taught in abstract terms in algorithm courses, is here applied in a realistic scenario—course </w:t>
      </w:r>
      <w:proofErr w:type="spellStart"/>
      <w:r w:rsidRPr="004109AC">
        <w:t>enrollment</w:t>
      </w:r>
      <w:proofErr w:type="spellEnd"/>
      <w:r w:rsidRPr="004109AC">
        <w:t>—giving students and educators an intuitive understanding of its usefulness beyond the classroom. This contributes to a deeper appreciation of algorithmic problem-solving and reinforces the relevance of classical models in solving modern challenges. The command-line interface, while simple in design, supports full interaction through structured prompts, robust validation mechanisms, and dynamic feedback, ensuring that even novice users can navigate the system with ease. The modular code architecture further enhances the readability, maintainability, and scalability of the system, encouraging future developers or students to build upon this foundation.</w:t>
      </w:r>
    </w:p>
    <w:p w14:paraId="56E09E67" w14:textId="77777777" w:rsidR="004109AC" w:rsidRPr="004109AC" w:rsidRDefault="004109AC" w:rsidP="004109AC">
      <w:pPr>
        <w:spacing w:after="276" w:line="360" w:lineRule="auto"/>
        <w:ind w:left="142" w:right="0" w:firstLine="0"/>
        <w:jc w:val="left"/>
      </w:pPr>
      <w:r w:rsidRPr="004109AC">
        <w:t xml:space="preserve">The testing process has revealed that the system performs reliably across a variety of user inputs and role-specific operations. Whether it is validating user credentials, enrolling in courses based on optimized selections, assigning grades through access-controlled teacher accounts, or clearing records through principal oversight, the system ensures data consistency, integrity, and logical correctness at every step. Edge cases, such as invalid inputs or attempts to bypass role </w:t>
      </w:r>
      <w:r w:rsidRPr="004109AC">
        <w:lastRenderedPageBreak/>
        <w:t>restrictions, have been handled gracefully with informative feedback, which reinforces the user-centric design philosophy underlying this work. While the current implementation focuses on a constrained set of features, the modularity and simplicity of the system make it highly adaptable for more advanced academic management solutions.</w:t>
      </w:r>
    </w:p>
    <w:p w14:paraId="0229A957" w14:textId="77777777" w:rsidR="004109AC" w:rsidRPr="004109AC" w:rsidRDefault="004109AC" w:rsidP="004109AC">
      <w:pPr>
        <w:spacing w:after="276" w:line="360" w:lineRule="auto"/>
        <w:ind w:left="142" w:right="0" w:firstLine="0"/>
        <w:jc w:val="left"/>
      </w:pPr>
      <w:r w:rsidRPr="004109AC">
        <w:t>Nevertheless, the project does recognize and acknowledge its limitations, most notably the scalability challenges inherent in using a brute-force enumeration approach to solve the knapsack problem. As the number of available courses increases, the time complexity grows exponentially, which could affect performance in larger institutional settings. Furthermore, the system does not currently account for scheduling conflicts, prerequisite enforcement, or personalized learning paths, all of which are common in comprehensive academic systems. However, these limitations also serve as opportunities for future enhancement. The project could be extended by incorporating more efficient algorithmic strategies such as dynamic programming or heuristic optimization, and by layering in additional academic features such as semester-based views, GPA tracking, attendance systems, and a graphical interface or web-based frontend.</w:t>
      </w:r>
    </w:p>
    <w:p w14:paraId="135232DE" w14:textId="77777777" w:rsidR="004109AC" w:rsidRPr="004109AC" w:rsidRDefault="004109AC" w:rsidP="004109AC">
      <w:pPr>
        <w:spacing w:after="276" w:line="360" w:lineRule="auto"/>
        <w:ind w:left="142" w:right="0" w:firstLine="0"/>
        <w:jc w:val="left"/>
      </w:pPr>
      <w:r w:rsidRPr="004109AC">
        <w:t xml:space="preserve">In conclusion, this project stands as a robust and educationally valuable system that not only </w:t>
      </w:r>
      <w:proofErr w:type="spellStart"/>
      <w:r w:rsidRPr="004109AC">
        <w:t>fulfills</w:t>
      </w:r>
      <w:proofErr w:type="spellEnd"/>
      <w:r w:rsidRPr="004109AC">
        <w:t xml:space="preserve"> its immediate functional goals but also exemplifies the power of algorithmic thinking in software design. It offers a compelling case study in how classical computer science principles can be applied to address practical challenges in modern academia. The success of this implementation validates the importance of interdisciplinary knowledge in computing—where understanding algorithms, database systems, and user interface design are equally vital in building effective software. With its blend of simplicity, functionality, and extensibility, the knapsack-based course </w:t>
      </w:r>
      <w:proofErr w:type="spellStart"/>
      <w:r w:rsidRPr="004109AC">
        <w:t>enrollment</w:t>
      </w:r>
      <w:proofErr w:type="spellEnd"/>
      <w:r w:rsidRPr="004109AC">
        <w:t xml:space="preserve"> system represents a meaningful contribution to both academic software tools and student learning experiences.</w:t>
      </w:r>
    </w:p>
    <w:p w14:paraId="0F5CC184" w14:textId="77777777" w:rsidR="0024486B" w:rsidRDefault="00FE3EC6">
      <w:pPr>
        <w:spacing w:after="276"/>
        <w:ind w:left="142" w:right="0" w:firstLine="0"/>
        <w:jc w:val="left"/>
      </w:pPr>
      <w:r>
        <w:t xml:space="preserve"> </w:t>
      </w:r>
    </w:p>
    <w:p w14:paraId="503B97C6" w14:textId="3C2FB7D6" w:rsidR="0024486B" w:rsidRDefault="0024486B" w:rsidP="00A3092E">
      <w:pPr>
        <w:spacing w:after="271"/>
        <w:ind w:left="142" w:right="0" w:firstLine="0"/>
        <w:jc w:val="left"/>
        <w:sectPr w:rsidR="0024486B">
          <w:headerReference w:type="even" r:id="rId33"/>
          <w:headerReference w:type="default" r:id="rId34"/>
          <w:footerReference w:type="even" r:id="rId35"/>
          <w:footerReference w:type="default" r:id="rId36"/>
          <w:headerReference w:type="first" r:id="rId37"/>
          <w:footerReference w:type="first" r:id="rId38"/>
          <w:pgSz w:w="11904" w:h="16838"/>
          <w:pgMar w:top="369" w:right="1108" w:bottom="1500" w:left="1298" w:header="720" w:footer="490" w:gutter="0"/>
          <w:cols w:space="720"/>
        </w:sectPr>
      </w:pPr>
    </w:p>
    <w:p w14:paraId="39FB81B0" w14:textId="073C136B" w:rsidR="00B157D6" w:rsidRDefault="00E01E6C" w:rsidP="00D33E04">
      <w:pPr>
        <w:spacing w:after="277"/>
        <w:ind w:left="0" w:right="0" w:firstLine="0"/>
        <w:jc w:val="left"/>
        <w:rPr>
          <w:ins w:id="8" w:author="Shraddha CS" w:date="2025-05-10T13:24:00Z" w16du:dateUtc="2025-05-10T07:54:00Z"/>
          <w:b/>
          <w:sz w:val="32"/>
        </w:rPr>
      </w:pPr>
      <w:ins w:id="9" w:author="Shraddha CS" w:date="2025-05-10T13:24:00Z" w16du:dateUtc="2025-05-10T07:54:00Z">
        <w:r>
          <w:rPr>
            <w:b/>
            <w:sz w:val="32"/>
          </w:rPr>
          <w:lastRenderedPageBreak/>
          <w:t>CHAPTER 9</w:t>
        </w:r>
      </w:ins>
    </w:p>
    <w:p w14:paraId="193A79CC" w14:textId="2986F897" w:rsidR="0024486B" w:rsidRDefault="00FE3EC6" w:rsidP="00D33E04">
      <w:pPr>
        <w:spacing w:after="277"/>
        <w:ind w:left="0" w:right="0" w:firstLine="0"/>
        <w:jc w:val="left"/>
      </w:pPr>
      <w:r>
        <w:rPr>
          <w:b/>
          <w:sz w:val="32"/>
        </w:rPr>
        <w:t xml:space="preserve">REFERENCES </w:t>
      </w:r>
    </w:p>
    <w:p w14:paraId="29F52008" w14:textId="494689E4" w:rsidR="0024486B" w:rsidRDefault="00D33E04">
      <w:pPr>
        <w:numPr>
          <w:ilvl w:val="0"/>
          <w:numId w:val="15"/>
        </w:numPr>
        <w:spacing w:after="275"/>
        <w:ind w:right="0" w:hanging="415"/>
        <w:jc w:val="left"/>
      </w:pPr>
      <w:hyperlink r:id="rId39" w:history="1">
        <w:r w:rsidRPr="00D33E04">
          <w:rPr>
            <w:rStyle w:val="Hyperlink"/>
          </w:rPr>
          <w:t>https://en.wikipedia.org/wiki/Knapsack_problem</w:t>
        </w:r>
      </w:hyperlink>
      <w:r w:rsidRPr="00D33E04">
        <w:t xml:space="preserve"> </w:t>
      </w:r>
    </w:p>
    <w:p w14:paraId="3B04820F" w14:textId="56C8C911" w:rsidR="004109AC" w:rsidRDefault="004109AC">
      <w:pPr>
        <w:numPr>
          <w:ilvl w:val="0"/>
          <w:numId w:val="15"/>
        </w:numPr>
        <w:spacing w:after="275"/>
        <w:ind w:right="0" w:hanging="415"/>
        <w:jc w:val="left"/>
      </w:pPr>
      <w:hyperlink r:id="rId40" w:history="1">
        <w:r w:rsidRPr="004109AC">
          <w:rPr>
            <w:rStyle w:val="Hyperlink"/>
          </w:rPr>
          <w:t>https://docs.python.org/3/library/itertools.html</w:t>
        </w:r>
      </w:hyperlink>
      <w:r w:rsidRPr="004109AC">
        <w:t xml:space="preserve"> </w:t>
      </w:r>
    </w:p>
    <w:p w14:paraId="6BDE8F46" w14:textId="2912383F" w:rsidR="0024486B" w:rsidRDefault="00D33E04">
      <w:pPr>
        <w:numPr>
          <w:ilvl w:val="0"/>
          <w:numId w:val="15"/>
        </w:numPr>
        <w:spacing w:after="275"/>
        <w:ind w:right="0" w:hanging="415"/>
        <w:jc w:val="left"/>
      </w:pPr>
      <w:hyperlink r:id="rId41" w:history="1">
        <w:r w:rsidRPr="00D33E04">
          <w:rPr>
            <w:rStyle w:val="Hyperlink"/>
          </w:rPr>
          <w:t>https://www.geeksforgeeks.org/0-1-knapsack-problem-dp-10/</w:t>
        </w:r>
      </w:hyperlink>
      <w:r w:rsidRPr="00D33E04">
        <w:t xml:space="preserve"> </w:t>
      </w:r>
    </w:p>
    <w:p w14:paraId="4513B357" w14:textId="4D53970E" w:rsidR="00D33E04" w:rsidRDefault="00D33E04" w:rsidP="00D33E04">
      <w:pPr>
        <w:numPr>
          <w:ilvl w:val="0"/>
          <w:numId w:val="15"/>
        </w:numPr>
        <w:spacing w:after="309"/>
        <w:ind w:right="0" w:hanging="415"/>
        <w:jc w:val="left"/>
      </w:pPr>
      <w:hyperlink r:id="rId42" w:history="1">
        <w:r w:rsidRPr="00D33E04">
          <w:rPr>
            <w:rStyle w:val="Hyperlink"/>
          </w:rPr>
          <w:t>https://www.sqlite.org/docs.html</w:t>
        </w:r>
      </w:hyperlink>
      <w:r w:rsidRPr="00D33E04">
        <w:t xml:space="preserve"> </w:t>
      </w:r>
    </w:p>
    <w:p w14:paraId="0627F3AF" w14:textId="705B686F" w:rsidR="0024486B" w:rsidRDefault="00D33E04" w:rsidP="00D33E04">
      <w:pPr>
        <w:numPr>
          <w:ilvl w:val="0"/>
          <w:numId w:val="15"/>
        </w:numPr>
        <w:spacing w:after="309"/>
        <w:ind w:right="0" w:hanging="415"/>
        <w:jc w:val="left"/>
      </w:pPr>
      <w:hyperlink r:id="rId43" w:history="1">
        <w:r w:rsidRPr="00D33E04">
          <w:rPr>
            <w:rStyle w:val="Hyperlink"/>
          </w:rPr>
          <w:t>https://www.w3schools.com/sql/</w:t>
        </w:r>
      </w:hyperlink>
      <w:r w:rsidR="00FE3EC6" w:rsidRPr="00D33E04">
        <w:rPr>
          <w:b/>
          <w:sz w:val="32"/>
        </w:rPr>
        <w:t xml:space="preserve"> </w:t>
      </w:r>
    </w:p>
    <w:p w14:paraId="45BC3181" w14:textId="77777777" w:rsidR="0024486B" w:rsidRDefault="00FE3EC6">
      <w:pPr>
        <w:spacing w:after="31"/>
        <w:ind w:left="0" w:right="0" w:firstLine="0"/>
        <w:jc w:val="left"/>
      </w:pPr>
      <w:r>
        <w:rPr>
          <w:sz w:val="22"/>
        </w:rPr>
        <w:t xml:space="preserve"> </w:t>
      </w:r>
    </w:p>
    <w:p w14:paraId="5FC3ECCA" w14:textId="77777777" w:rsidR="0024486B" w:rsidRDefault="00FE3EC6">
      <w:pPr>
        <w:spacing w:after="0"/>
        <w:ind w:left="0" w:right="0" w:firstLine="0"/>
        <w:jc w:val="left"/>
      </w:pPr>
      <w:r>
        <w:rPr>
          <w:b/>
          <w:sz w:val="28"/>
        </w:rPr>
        <w:t xml:space="preserve"> </w:t>
      </w:r>
    </w:p>
    <w:sectPr w:rsidR="0024486B">
      <w:headerReference w:type="even" r:id="rId44"/>
      <w:headerReference w:type="default" r:id="rId45"/>
      <w:footerReference w:type="even" r:id="rId46"/>
      <w:footerReference w:type="default" r:id="rId47"/>
      <w:headerReference w:type="first" r:id="rId48"/>
      <w:footerReference w:type="first" r:id="rId49"/>
      <w:pgSz w:w="11904" w:h="16838"/>
      <w:pgMar w:top="1440" w:right="1440" w:bottom="1440" w:left="1440" w:header="720" w:footer="49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9A7041" w14:textId="77777777" w:rsidR="00722411" w:rsidRDefault="00722411">
      <w:pPr>
        <w:spacing w:after="0" w:line="240" w:lineRule="auto"/>
      </w:pPr>
      <w:r>
        <w:separator/>
      </w:r>
    </w:p>
  </w:endnote>
  <w:endnote w:type="continuationSeparator" w:id="0">
    <w:p w14:paraId="515370F9" w14:textId="77777777" w:rsidR="00722411" w:rsidRDefault="007224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34FF1" w14:textId="67614956" w:rsidR="0024486B" w:rsidRDefault="00703209">
    <w:pPr>
      <w:spacing w:after="160"/>
      <w:ind w:left="0" w:right="0" w:firstLine="0"/>
      <w:jc w:val="left"/>
    </w:pPr>
    <w:r>
      <w:rPr>
        <w:noProof/>
      </w:rPr>
      <mc:AlternateContent>
        <mc:Choice Requires="wps">
          <w:drawing>
            <wp:anchor distT="0" distB="0" distL="114300" distR="114300" simplePos="0" relativeHeight="251707392" behindDoc="0" locked="0" layoutInCell="1" allowOverlap="1" wp14:anchorId="1A474767" wp14:editId="127DEDF8">
              <wp:simplePos x="0" y="0"/>
              <wp:positionH relativeFrom="margin">
                <wp:align>center</wp:align>
              </wp:positionH>
              <wp:positionV relativeFrom="paragraph">
                <wp:posOffset>414020</wp:posOffset>
              </wp:positionV>
              <wp:extent cx="6941820" cy="17780"/>
              <wp:effectExtent l="0" t="0" r="30480" b="20320"/>
              <wp:wrapNone/>
              <wp:docPr id="958130117" name="Straight Connector 34"/>
              <wp:cNvGraphicFramePr/>
              <a:graphic xmlns:a="http://schemas.openxmlformats.org/drawingml/2006/main">
                <a:graphicData uri="http://schemas.microsoft.com/office/word/2010/wordprocessingShape">
                  <wps:wsp>
                    <wps:cNvCnPr/>
                    <wps:spPr>
                      <a:xfrm flipV="1">
                        <a:off x="0" y="0"/>
                        <a:ext cx="6941820" cy="1778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47477E5" id="Straight Connector 34" o:spid="_x0000_s1026" style="position:absolute;flip:y;z-index:251707392;visibility:visible;mso-wrap-style:square;mso-wrap-distance-left:9pt;mso-wrap-distance-top:0;mso-wrap-distance-right:9pt;mso-wrap-distance-bottom:0;mso-position-horizontal:center;mso-position-horizontal-relative:margin;mso-position-vertical:absolute;mso-position-vertical-relative:text" from="0,32.6pt" to="546.6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" strokecolor="black [3200]" strokeweight="1pt">
              <v:stroke joinstyle="miter"/>
              <w10:wrap anchorx="margin"/>
            </v:lin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1DC76F" w14:textId="77777777" w:rsidR="0024486B" w:rsidRDefault="00FE3EC6">
    <w:pPr>
      <w:spacing w:after="10" w:line="216" w:lineRule="auto"/>
      <w:ind w:left="-100" w:right="39" w:firstLine="100"/>
    </w:pPr>
    <w:r>
      <w:rPr>
        <w:rFonts w:ascii="Calibri" w:eastAsia="Calibri" w:hAnsi="Calibri" w:cs="Calibri"/>
        <w:noProof/>
        <w:sz w:val="22"/>
      </w:rPr>
      <mc:AlternateContent>
        <mc:Choice Requires="wpg">
          <w:drawing>
            <wp:anchor distT="0" distB="0" distL="114300" distR="114300" simplePos="0" relativeHeight="251700224" behindDoc="0" locked="0" layoutInCell="1" allowOverlap="1" wp14:anchorId="043FFF56" wp14:editId="26332663">
              <wp:simplePos x="0" y="0"/>
              <wp:positionH relativeFrom="page">
                <wp:posOffset>850900</wp:posOffset>
              </wp:positionH>
              <wp:positionV relativeFrom="page">
                <wp:posOffset>10165714</wp:posOffset>
              </wp:positionV>
              <wp:extent cx="5768975" cy="27305"/>
              <wp:effectExtent l="0" t="0" r="0" b="0"/>
              <wp:wrapSquare wrapText="bothSides"/>
              <wp:docPr id="47668" name="Group 47668"/>
              <wp:cNvGraphicFramePr/>
              <a:graphic xmlns:a="http://schemas.openxmlformats.org/drawingml/2006/main">
                <a:graphicData uri="http://schemas.microsoft.com/office/word/2010/wordprocessingGroup">
                  <wpg:wgp>
                    <wpg:cNvGrpSpPr/>
                    <wpg:grpSpPr>
                      <a:xfrm>
                        <a:off x="0" y="0"/>
                        <a:ext cx="5768975" cy="27305"/>
                        <a:chOff x="0" y="0"/>
                        <a:chExt cx="5768975" cy="27305"/>
                      </a:xfrm>
                    </wpg:grpSpPr>
                    <wps:wsp>
                      <wps:cNvPr id="50008" name="Shape 50008"/>
                      <wps:cNvSpPr/>
                      <wps:spPr>
                        <a:xfrm>
                          <a:off x="0" y="0"/>
                          <a:ext cx="5768975" cy="27305"/>
                        </a:xfrm>
                        <a:custGeom>
                          <a:avLst/>
                          <a:gdLst/>
                          <a:ahLst/>
                          <a:cxnLst/>
                          <a:rect l="0" t="0" r="0" b="0"/>
                          <a:pathLst>
                            <a:path w="5768975" h="27305">
                              <a:moveTo>
                                <a:pt x="0" y="0"/>
                              </a:moveTo>
                              <a:lnTo>
                                <a:pt x="5768975" y="0"/>
                              </a:lnTo>
                              <a:lnTo>
                                <a:pt x="5768975" y="27305"/>
                              </a:lnTo>
                              <a:lnTo>
                                <a:pt x="0" y="273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8CF316A" id="Group 47668" o:spid="_x0000_s1026" style="position:absolute;margin-left:67pt;margin-top:800.45pt;width:454.25pt;height:2.15pt;z-index:251700224;mso-position-horizontal-relative:page;mso-position-vertical-relative:page" coordsize="57689,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">
              <v:shape id="Shape 50008" o:spid="_x0000_s1027" style="position:absolute;width:57689;height:273;visibility:visible;mso-wrap-style:square;v-text-anchor:top" coordsize="5768975,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" path="m,l5768975,r,27305l,27305,,e" fillcolor="black" stroked="f" strokeweight="0">
                <v:stroke miterlimit="83231f" joinstyle="miter"/>
                <v:path arrowok="t" textboxrect="0,0,5768975,27305"/>
              </v:shape>
              <w10:wrap type="square" anchorx="page" anchory="page"/>
            </v:group>
          </w:pict>
        </mc:Fallback>
      </mc:AlternateContent>
    </w:r>
    <w:r>
      <w:rPr>
        <w:sz w:val="20"/>
      </w:rPr>
      <w:t xml:space="preserve"> </w:t>
    </w:r>
    <w:r>
      <w:rPr>
        <w:rFonts w:ascii="Calibri" w:eastAsia="Calibri" w:hAnsi="Calibri" w:cs="Calibri"/>
        <w:sz w:val="22"/>
      </w:rPr>
      <w:t xml:space="preserve"> </w:t>
    </w:r>
  </w:p>
  <w:p w14:paraId="1678CDC3" w14:textId="77777777" w:rsidR="0024486B" w:rsidRDefault="00FE3EC6">
    <w:pPr>
      <w:tabs>
        <w:tab w:val="center" w:pos="4539"/>
        <w:tab w:val="right" w:pos="9024"/>
      </w:tabs>
      <w:spacing w:after="0"/>
      <w:ind w:left="0" w:right="0" w:firstLine="0"/>
      <w:jc w:val="left"/>
    </w:pPr>
    <w:r>
      <w:rPr>
        <w:sz w:val="20"/>
      </w:rPr>
      <w:t xml:space="preserve">Department of ISE </w:t>
    </w:r>
    <w:r>
      <w:rPr>
        <w:sz w:val="20"/>
      </w:rPr>
      <w:tab/>
      <w:t xml:space="preserve">2023-24 </w:t>
    </w:r>
    <w:r>
      <w:rPr>
        <w:sz w:val="20"/>
      </w:rPr>
      <w:tab/>
    </w:r>
    <w:r>
      <w:fldChar w:fldCharType="begin"/>
    </w:r>
    <w:r>
      <w:instrText xml:space="preserve"> PAGE   \* MERGEFORMAT </w:instrText>
    </w:r>
    <w:r>
      <w:fldChar w:fldCharType="separate"/>
    </w:r>
    <w:r>
      <w:rPr>
        <w:b/>
        <w:sz w:val="20"/>
      </w:rPr>
      <w:t>11</w:t>
    </w:r>
    <w:r>
      <w:rPr>
        <w:b/>
        <w:sz w:val="20"/>
      </w:rPr>
      <w:fldChar w:fldCharType="end"/>
    </w:r>
    <w:r>
      <w:rPr>
        <w:b/>
        <w:sz w:val="20"/>
      </w:rPr>
      <w:t xml:space="preserve"> </w:t>
    </w:r>
    <w:r>
      <w:rPr>
        <w:sz w:val="20"/>
      </w:rPr>
      <w:t xml:space="preserve">| </w:t>
    </w:r>
    <w:r>
      <w:rPr>
        <w:color w:val="7D7D7D"/>
      </w:rPr>
      <w:t>P a g e</w:t>
    </w:r>
    <w: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3D553A" w14:textId="77777777" w:rsidR="0024486B" w:rsidRDefault="00FE3EC6">
    <w:pPr>
      <w:spacing w:after="10" w:line="216" w:lineRule="auto"/>
      <w:ind w:left="-100" w:right="39" w:firstLine="100"/>
    </w:pPr>
    <w:r>
      <w:rPr>
        <w:rFonts w:ascii="Calibri" w:eastAsia="Calibri" w:hAnsi="Calibri" w:cs="Calibri"/>
        <w:noProof/>
        <w:sz w:val="22"/>
      </w:rPr>
      <mc:AlternateContent>
        <mc:Choice Requires="wpg">
          <w:drawing>
            <wp:anchor distT="0" distB="0" distL="114300" distR="114300" simplePos="0" relativeHeight="251701248" behindDoc="0" locked="0" layoutInCell="1" allowOverlap="1" wp14:anchorId="13547AE2" wp14:editId="2AFAFE8E">
              <wp:simplePos x="0" y="0"/>
              <wp:positionH relativeFrom="page">
                <wp:posOffset>850900</wp:posOffset>
              </wp:positionH>
              <wp:positionV relativeFrom="page">
                <wp:posOffset>10165714</wp:posOffset>
              </wp:positionV>
              <wp:extent cx="5768975" cy="27305"/>
              <wp:effectExtent l="0" t="0" r="0" b="0"/>
              <wp:wrapSquare wrapText="bothSides"/>
              <wp:docPr id="47631" name="Group 47631"/>
              <wp:cNvGraphicFramePr/>
              <a:graphic xmlns:a="http://schemas.openxmlformats.org/drawingml/2006/main">
                <a:graphicData uri="http://schemas.microsoft.com/office/word/2010/wordprocessingGroup">
                  <wpg:wgp>
                    <wpg:cNvGrpSpPr/>
                    <wpg:grpSpPr>
                      <a:xfrm>
                        <a:off x="0" y="0"/>
                        <a:ext cx="5768975" cy="27305"/>
                        <a:chOff x="0" y="0"/>
                        <a:chExt cx="5768975" cy="27305"/>
                      </a:xfrm>
                    </wpg:grpSpPr>
                    <wps:wsp>
                      <wps:cNvPr id="50006" name="Shape 50006"/>
                      <wps:cNvSpPr/>
                      <wps:spPr>
                        <a:xfrm>
                          <a:off x="0" y="0"/>
                          <a:ext cx="5768975" cy="27305"/>
                        </a:xfrm>
                        <a:custGeom>
                          <a:avLst/>
                          <a:gdLst/>
                          <a:ahLst/>
                          <a:cxnLst/>
                          <a:rect l="0" t="0" r="0" b="0"/>
                          <a:pathLst>
                            <a:path w="5768975" h="27305">
                              <a:moveTo>
                                <a:pt x="0" y="0"/>
                              </a:moveTo>
                              <a:lnTo>
                                <a:pt x="5768975" y="0"/>
                              </a:lnTo>
                              <a:lnTo>
                                <a:pt x="5768975" y="27305"/>
                              </a:lnTo>
                              <a:lnTo>
                                <a:pt x="0" y="273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BA7EDB0" id="Group 47631" o:spid="_x0000_s1026" style="position:absolute;margin-left:67pt;margin-top:800.45pt;width:454.25pt;height:2.15pt;z-index:251701248;mso-position-horizontal-relative:page;mso-position-vertical-relative:page" coordsize="57689,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">
              <v:shape id="Shape 50006" o:spid="_x0000_s1027" style="position:absolute;width:57689;height:273;visibility:visible;mso-wrap-style:square;v-text-anchor:top" coordsize="5768975,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" path="m,l5768975,r,27305l,27305,,e" fillcolor="black" stroked="f" strokeweight="0">
                <v:stroke miterlimit="83231f" joinstyle="miter"/>
                <v:path arrowok="t" textboxrect="0,0,5768975,27305"/>
              </v:shape>
              <w10:wrap type="square" anchorx="page" anchory="page"/>
            </v:group>
          </w:pict>
        </mc:Fallback>
      </mc:AlternateContent>
    </w:r>
    <w:r>
      <w:rPr>
        <w:sz w:val="20"/>
      </w:rPr>
      <w:t xml:space="preserve"> </w:t>
    </w:r>
    <w:r>
      <w:rPr>
        <w:rFonts w:ascii="Calibri" w:eastAsia="Calibri" w:hAnsi="Calibri" w:cs="Calibri"/>
        <w:sz w:val="22"/>
      </w:rPr>
      <w:t xml:space="preserve"> </w:t>
    </w:r>
  </w:p>
  <w:p w14:paraId="63FB8143" w14:textId="77777777" w:rsidR="0024486B" w:rsidRDefault="00FE3EC6">
    <w:pPr>
      <w:tabs>
        <w:tab w:val="center" w:pos="4539"/>
        <w:tab w:val="right" w:pos="9024"/>
      </w:tabs>
      <w:spacing w:after="0"/>
      <w:ind w:left="0" w:right="0" w:firstLine="0"/>
      <w:jc w:val="left"/>
    </w:pPr>
    <w:r>
      <w:rPr>
        <w:sz w:val="20"/>
      </w:rPr>
      <w:t xml:space="preserve">Department of ISE </w:t>
    </w:r>
    <w:r>
      <w:rPr>
        <w:sz w:val="20"/>
      </w:rPr>
      <w:tab/>
      <w:t xml:space="preserve">2023-24 </w:t>
    </w:r>
    <w:r>
      <w:rPr>
        <w:sz w:val="20"/>
      </w:rPr>
      <w:tab/>
    </w:r>
    <w:r>
      <w:fldChar w:fldCharType="begin"/>
    </w:r>
    <w:r>
      <w:instrText xml:space="preserve"> PAGE   \* MERGEFORMAT </w:instrText>
    </w:r>
    <w:r>
      <w:fldChar w:fldCharType="separate"/>
    </w:r>
    <w:r>
      <w:rPr>
        <w:b/>
        <w:sz w:val="20"/>
      </w:rPr>
      <w:t>11</w:t>
    </w:r>
    <w:r>
      <w:rPr>
        <w:b/>
        <w:sz w:val="20"/>
      </w:rPr>
      <w:fldChar w:fldCharType="end"/>
    </w:r>
    <w:r>
      <w:rPr>
        <w:b/>
        <w:sz w:val="20"/>
      </w:rPr>
      <w:t xml:space="preserve"> </w:t>
    </w:r>
    <w:r>
      <w:rPr>
        <w:sz w:val="20"/>
      </w:rPr>
      <w:t xml:space="preserve">| </w:t>
    </w:r>
    <w:r>
      <w:rPr>
        <w:color w:val="7D7D7D"/>
      </w:rPr>
      <w:t>P a g e</w:t>
    </w:r>
    <w: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B1EB16" w14:textId="77777777" w:rsidR="0024486B" w:rsidRDefault="00FE3EC6">
    <w:pPr>
      <w:spacing w:after="10" w:line="216" w:lineRule="auto"/>
      <w:ind w:left="-100" w:right="39" w:firstLine="100"/>
    </w:pPr>
    <w:r>
      <w:rPr>
        <w:rFonts w:ascii="Calibri" w:eastAsia="Calibri" w:hAnsi="Calibri" w:cs="Calibri"/>
        <w:noProof/>
        <w:sz w:val="22"/>
      </w:rPr>
      <mc:AlternateContent>
        <mc:Choice Requires="wpg">
          <w:drawing>
            <wp:anchor distT="0" distB="0" distL="114300" distR="114300" simplePos="0" relativeHeight="251702272" behindDoc="0" locked="0" layoutInCell="1" allowOverlap="1" wp14:anchorId="7A0447E0" wp14:editId="114668B8">
              <wp:simplePos x="0" y="0"/>
              <wp:positionH relativeFrom="page">
                <wp:posOffset>850900</wp:posOffset>
              </wp:positionH>
              <wp:positionV relativeFrom="page">
                <wp:posOffset>10165714</wp:posOffset>
              </wp:positionV>
              <wp:extent cx="5768975" cy="27305"/>
              <wp:effectExtent l="0" t="0" r="0" b="0"/>
              <wp:wrapSquare wrapText="bothSides"/>
              <wp:docPr id="47594" name="Group 47594"/>
              <wp:cNvGraphicFramePr/>
              <a:graphic xmlns:a="http://schemas.openxmlformats.org/drawingml/2006/main">
                <a:graphicData uri="http://schemas.microsoft.com/office/word/2010/wordprocessingGroup">
                  <wpg:wgp>
                    <wpg:cNvGrpSpPr/>
                    <wpg:grpSpPr>
                      <a:xfrm>
                        <a:off x="0" y="0"/>
                        <a:ext cx="5768975" cy="27305"/>
                        <a:chOff x="0" y="0"/>
                        <a:chExt cx="5768975" cy="27305"/>
                      </a:xfrm>
                    </wpg:grpSpPr>
                    <wps:wsp>
                      <wps:cNvPr id="50004" name="Shape 50004"/>
                      <wps:cNvSpPr/>
                      <wps:spPr>
                        <a:xfrm>
                          <a:off x="0" y="0"/>
                          <a:ext cx="5768975" cy="27305"/>
                        </a:xfrm>
                        <a:custGeom>
                          <a:avLst/>
                          <a:gdLst/>
                          <a:ahLst/>
                          <a:cxnLst/>
                          <a:rect l="0" t="0" r="0" b="0"/>
                          <a:pathLst>
                            <a:path w="5768975" h="27305">
                              <a:moveTo>
                                <a:pt x="0" y="0"/>
                              </a:moveTo>
                              <a:lnTo>
                                <a:pt x="5768975" y="0"/>
                              </a:lnTo>
                              <a:lnTo>
                                <a:pt x="5768975" y="27305"/>
                              </a:lnTo>
                              <a:lnTo>
                                <a:pt x="0" y="273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2E601B4" id="Group 47594" o:spid="_x0000_s1026" style="position:absolute;margin-left:67pt;margin-top:800.45pt;width:454.25pt;height:2.15pt;z-index:251702272;mso-position-horizontal-relative:page;mso-position-vertical-relative:page" coordsize="57689,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">
              <v:shape id="Shape 50004" o:spid="_x0000_s1027" style="position:absolute;width:57689;height:273;visibility:visible;mso-wrap-style:square;v-text-anchor:top" coordsize="5768975,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" path="m,l5768975,r,27305l,27305,,e" fillcolor="black" stroked="f" strokeweight="0">
                <v:stroke miterlimit="83231f" joinstyle="miter"/>
                <v:path arrowok="t" textboxrect="0,0,5768975,27305"/>
              </v:shape>
              <w10:wrap type="square" anchorx="page" anchory="page"/>
            </v:group>
          </w:pict>
        </mc:Fallback>
      </mc:AlternateContent>
    </w:r>
    <w:r>
      <w:rPr>
        <w:sz w:val="20"/>
      </w:rPr>
      <w:t xml:space="preserve"> </w:t>
    </w:r>
    <w:r>
      <w:rPr>
        <w:rFonts w:ascii="Calibri" w:eastAsia="Calibri" w:hAnsi="Calibri" w:cs="Calibri"/>
        <w:sz w:val="22"/>
      </w:rPr>
      <w:t xml:space="preserve"> </w:t>
    </w:r>
  </w:p>
  <w:p w14:paraId="2B94740D" w14:textId="77777777" w:rsidR="0024486B" w:rsidRDefault="00FE3EC6">
    <w:pPr>
      <w:tabs>
        <w:tab w:val="center" w:pos="4539"/>
        <w:tab w:val="right" w:pos="9024"/>
      </w:tabs>
      <w:spacing w:after="0"/>
      <w:ind w:left="0" w:right="0" w:firstLine="0"/>
      <w:jc w:val="left"/>
    </w:pPr>
    <w:r>
      <w:rPr>
        <w:sz w:val="20"/>
      </w:rPr>
      <w:t xml:space="preserve">Department of ISE </w:t>
    </w:r>
    <w:r>
      <w:rPr>
        <w:sz w:val="20"/>
      </w:rPr>
      <w:tab/>
      <w:t xml:space="preserve">2023-24 </w:t>
    </w:r>
    <w:r>
      <w:rPr>
        <w:sz w:val="20"/>
      </w:rPr>
      <w:tab/>
    </w:r>
    <w:r>
      <w:fldChar w:fldCharType="begin"/>
    </w:r>
    <w:r>
      <w:instrText xml:space="preserve"> PAGE   \* MERGEFORMAT </w:instrText>
    </w:r>
    <w:r>
      <w:fldChar w:fldCharType="separate"/>
    </w:r>
    <w:r>
      <w:rPr>
        <w:b/>
        <w:sz w:val="20"/>
      </w:rPr>
      <w:t>11</w:t>
    </w:r>
    <w:r>
      <w:rPr>
        <w:b/>
        <w:sz w:val="20"/>
      </w:rPr>
      <w:fldChar w:fldCharType="end"/>
    </w:r>
    <w:r>
      <w:rPr>
        <w:b/>
        <w:sz w:val="20"/>
      </w:rPr>
      <w:t xml:space="preserve"> </w:t>
    </w:r>
    <w:r>
      <w:rPr>
        <w:sz w:val="20"/>
      </w:rPr>
      <w:t xml:space="preserve">| </w:t>
    </w:r>
    <w:r>
      <w:rPr>
        <w:color w:val="7D7D7D"/>
      </w:rPr>
      <w:t>P a g e</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971A09" w14:textId="52205484" w:rsidR="0024486B" w:rsidRDefault="00703209">
    <w:pPr>
      <w:spacing w:after="160"/>
      <w:ind w:left="0" w:right="0" w:firstLine="0"/>
      <w:jc w:val="left"/>
    </w:pPr>
    <w:r>
      <w:rPr>
        <w:noProof/>
      </w:rPr>
      <mc:AlternateContent>
        <mc:Choice Requires="wps">
          <w:drawing>
            <wp:anchor distT="0" distB="0" distL="114300" distR="114300" simplePos="0" relativeHeight="251705344" behindDoc="0" locked="0" layoutInCell="1" allowOverlap="1" wp14:anchorId="3D573F58" wp14:editId="6A6D26CD">
              <wp:simplePos x="0" y="0"/>
              <wp:positionH relativeFrom="column">
                <wp:posOffset>-501650</wp:posOffset>
              </wp:positionH>
              <wp:positionV relativeFrom="paragraph">
                <wp:posOffset>419100</wp:posOffset>
              </wp:positionV>
              <wp:extent cx="6941820" cy="17780"/>
              <wp:effectExtent l="0" t="0" r="30480" b="20320"/>
              <wp:wrapNone/>
              <wp:docPr id="1648163630" name="Straight Connector 34"/>
              <wp:cNvGraphicFramePr/>
              <a:graphic xmlns:a="http://schemas.openxmlformats.org/drawingml/2006/main">
                <a:graphicData uri="http://schemas.microsoft.com/office/word/2010/wordprocessingShape">
                  <wps:wsp>
                    <wps:cNvCnPr/>
                    <wps:spPr>
                      <a:xfrm flipV="1">
                        <a:off x="0" y="0"/>
                        <a:ext cx="6941820" cy="1778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3F6A02D" id="Straight Connector 34" o:spid="_x0000_s1026" style="position:absolute;flip:y;z-index:251705344;visibility:visible;mso-wrap-style:square;mso-wrap-distance-left:9pt;mso-wrap-distance-top:0;mso-wrap-distance-right:9pt;mso-wrap-distance-bottom:0;mso-position-horizontal:absolute;mso-position-horizontal-relative:text;mso-position-vertical:absolute;mso-position-vertical-relative:text" from="-39.5pt,33pt" to="507.1pt,3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" strokecolor="black [3200]" strokeweight="1pt">
              <v:stroke joinstyle="miter"/>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9C6331" w14:textId="77777777" w:rsidR="0024486B" w:rsidRDefault="00FE3EC6">
    <w:pPr>
      <w:spacing w:after="0"/>
      <w:ind w:left="-1282" w:right="10662"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1F480BE7" wp14:editId="29FD6C58">
              <wp:simplePos x="0" y="0"/>
              <wp:positionH relativeFrom="page">
                <wp:posOffset>304800</wp:posOffset>
              </wp:positionH>
              <wp:positionV relativeFrom="page">
                <wp:posOffset>10375392</wp:posOffset>
              </wp:positionV>
              <wp:extent cx="6958584" cy="18288"/>
              <wp:effectExtent l="0" t="0" r="0" b="0"/>
              <wp:wrapSquare wrapText="bothSides"/>
              <wp:docPr id="46633" name="Group 46633"/>
              <wp:cNvGraphicFramePr/>
              <a:graphic xmlns:a="http://schemas.openxmlformats.org/drawingml/2006/main">
                <a:graphicData uri="http://schemas.microsoft.com/office/word/2010/wordprocessingGroup">
                  <wpg:wgp>
                    <wpg:cNvGrpSpPr/>
                    <wpg:grpSpPr>
                      <a:xfrm>
                        <a:off x="0" y="0"/>
                        <a:ext cx="6958584" cy="18288"/>
                        <a:chOff x="0" y="0"/>
                        <a:chExt cx="6958584" cy="18288"/>
                      </a:xfrm>
                    </wpg:grpSpPr>
                    <wps:wsp>
                      <wps:cNvPr id="49956" name="Shape 49956"/>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957" name="Shape 49957"/>
                      <wps:cNvSpPr/>
                      <wps:spPr>
                        <a:xfrm>
                          <a:off x="18288" y="0"/>
                          <a:ext cx="6922008" cy="18288"/>
                        </a:xfrm>
                        <a:custGeom>
                          <a:avLst/>
                          <a:gdLst/>
                          <a:ahLst/>
                          <a:cxnLst/>
                          <a:rect l="0" t="0" r="0" b="0"/>
                          <a:pathLst>
                            <a:path w="6922008" h="18288">
                              <a:moveTo>
                                <a:pt x="0" y="0"/>
                              </a:moveTo>
                              <a:lnTo>
                                <a:pt x="6922008" y="0"/>
                              </a:lnTo>
                              <a:lnTo>
                                <a:pt x="692200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958" name="Shape 49958"/>
                      <wps:cNvSpPr/>
                      <wps:spPr>
                        <a:xfrm>
                          <a:off x="694029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3D868C8" id="Group 46633" o:spid="_x0000_s1026" style="position:absolute;margin-left:24pt;margin-top:816.95pt;width:547.9pt;height:1.45pt;z-index:251665408;mso-position-horizontal-relative:page;mso-position-vertical-relative:page" coordsize="69585,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">
              <v:shape id="Shape 49956" o:spid="_x0000_s1027" style="position:absolute;width:182;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" path="m,l18288,r,18288l,18288,,e" fillcolor="black" stroked="f" strokeweight="0">
                <v:stroke miterlimit="83231f" joinstyle="miter"/>
                <v:path arrowok="t" textboxrect="0,0,18288,18288"/>
              </v:shape>
              <v:shape id="Shape 49957" o:spid="_x0000_s1028" style="position:absolute;left:182;width:69220;height:182;visibility:visible;mso-wrap-style:square;v-text-anchor:top" coordsize="692200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" path="m,l6922008,r,18288l,18288,,e" fillcolor="black" stroked="f" strokeweight="0">
                <v:stroke miterlimit="83231f" joinstyle="miter"/>
                <v:path arrowok="t" textboxrect="0,0,6922008,18288"/>
              </v:shape>
              <v:shape id="Shape 49958" o:spid="_x0000_s1029" style="position:absolute;left:69402;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" path="m,l18288,r,18288l,18288,,e" fillcolor="black" stroked="f" strokeweight="0">
                <v:stroke miterlimit="83231f" joinstyle="miter"/>
                <v:path arrowok="t" textboxrect="0,0,18288,18288"/>
              </v:shape>
              <w10:wrap type="square" anchorx="page" anchory="pag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4D5C0F" w14:textId="77777777" w:rsidR="0024486B" w:rsidRDefault="00FE3EC6">
    <w:pPr>
      <w:spacing w:after="108"/>
      <w:ind w:left="0" w:right="0" w:firstLine="0"/>
      <w:jc w:val="left"/>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5C5E915A" wp14:editId="32FB209C">
              <wp:simplePos x="0" y="0"/>
              <wp:positionH relativeFrom="page">
                <wp:posOffset>850900</wp:posOffset>
              </wp:positionH>
              <wp:positionV relativeFrom="page">
                <wp:posOffset>10165714</wp:posOffset>
              </wp:positionV>
              <wp:extent cx="5768975" cy="27305"/>
              <wp:effectExtent l="0" t="0" r="0" b="0"/>
              <wp:wrapSquare wrapText="bothSides"/>
              <wp:docPr id="46735" name="Group 46735"/>
              <wp:cNvGraphicFramePr/>
              <a:graphic xmlns:a="http://schemas.openxmlformats.org/drawingml/2006/main">
                <a:graphicData uri="http://schemas.microsoft.com/office/word/2010/wordprocessingGroup">
                  <wpg:wgp>
                    <wpg:cNvGrpSpPr/>
                    <wpg:grpSpPr>
                      <a:xfrm>
                        <a:off x="0" y="0"/>
                        <a:ext cx="5768975" cy="27305"/>
                        <a:chOff x="0" y="0"/>
                        <a:chExt cx="5768975" cy="27305"/>
                      </a:xfrm>
                    </wpg:grpSpPr>
                    <wps:wsp>
                      <wps:cNvPr id="49966" name="Shape 49966"/>
                      <wps:cNvSpPr/>
                      <wps:spPr>
                        <a:xfrm>
                          <a:off x="0" y="0"/>
                          <a:ext cx="5768975" cy="27305"/>
                        </a:xfrm>
                        <a:custGeom>
                          <a:avLst/>
                          <a:gdLst/>
                          <a:ahLst/>
                          <a:cxnLst/>
                          <a:rect l="0" t="0" r="0" b="0"/>
                          <a:pathLst>
                            <a:path w="5768975" h="27305">
                              <a:moveTo>
                                <a:pt x="0" y="0"/>
                              </a:moveTo>
                              <a:lnTo>
                                <a:pt x="5768975" y="0"/>
                              </a:lnTo>
                              <a:lnTo>
                                <a:pt x="5768975" y="27305"/>
                              </a:lnTo>
                              <a:lnTo>
                                <a:pt x="0" y="273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6ED2658" id="Group 46735" o:spid="_x0000_s1026" style="position:absolute;margin-left:67pt;margin-top:800.45pt;width:454.25pt;height:2.15pt;z-index:251667456;mso-position-horizontal-relative:page;mso-position-vertical-relative:page" coordsize="57689,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">
              <v:shape id="Shape 49966" o:spid="_x0000_s1027" style="position:absolute;width:57689;height:273;visibility:visible;mso-wrap-style:square;v-text-anchor:top" coordsize="5768975,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" path="m,l5768975,r,27305l,27305,,e" fillcolor="black" stroked="f" strokeweight="0">
                <v:stroke miterlimit="83231f" joinstyle="miter"/>
                <v:path arrowok="t" textboxrect="0,0,5768975,27305"/>
              </v:shape>
              <w10:wrap type="square" anchorx="page" anchory="page"/>
            </v:group>
          </w:pict>
        </mc:Fallback>
      </mc:AlternateContent>
    </w:r>
    <w:r>
      <w:rPr>
        <w:sz w:val="20"/>
      </w:rPr>
      <w:t xml:space="preserve"> </w:t>
    </w:r>
  </w:p>
  <w:p w14:paraId="33D1B505" w14:textId="4D970DA8" w:rsidR="0024486B" w:rsidRDefault="00FE3EC6">
    <w:pPr>
      <w:tabs>
        <w:tab w:val="center" w:pos="4640"/>
        <w:tab w:val="center" w:pos="8533"/>
      </w:tabs>
      <w:spacing w:after="0"/>
      <w:ind w:left="0" w:right="0" w:firstLine="0"/>
      <w:jc w:val="left"/>
    </w:pPr>
    <w:r>
      <w:rPr>
        <w:rFonts w:ascii="Calibri" w:eastAsia="Calibri" w:hAnsi="Calibri" w:cs="Calibri"/>
        <w:sz w:val="34"/>
        <w:vertAlign w:val="superscript"/>
      </w:rPr>
      <w:t xml:space="preserve"> </w:t>
    </w:r>
    <w:r>
      <w:rPr>
        <w:sz w:val="20"/>
      </w:rPr>
      <w:t xml:space="preserve">Department of ISE </w:t>
    </w:r>
    <w:r>
      <w:rPr>
        <w:sz w:val="20"/>
      </w:rPr>
      <w:tab/>
    </w:r>
    <w:r w:rsidR="00104505">
      <w:rPr>
        <w:sz w:val="20"/>
      </w:rPr>
      <w:t>2024-25</w:t>
    </w:r>
    <w:r>
      <w:rPr>
        <w:sz w:val="20"/>
      </w:rPr>
      <w:tab/>
    </w:r>
    <w:r>
      <w:fldChar w:fldCharType="begin"/>
    </w:r>
    <w:r>
      <w:instrText xml:space="preserve"> PAGE   \* MERGEFORMAT </w:instrText>
    </w:r>
    <w:r>
      <w:fldChar w:fldCharType="separate"/>
    </w:r>
    <w:r>
      <w:rPr>
        <w:b/>
        <w:sz w:val="20"/>
      </w:rPr>
      <w:t>1</w:t>
    </w:r>
    <w:r>
      <w:rPr>
        <w:b/>
        <w:sz w:val="20"/>
      </w:rPr>
      <w:fldChar w:fldCharType="end"/>
    </w:r>
    <w:r>
      <w:rPr>
        <w:b/>
        <w:sz w:val="20"/>
      </w:rPr>
      <w:t xml:space="preserve"> </w:t>
    </w:r>
    <w:r>
      <w:rPr>
        <w:sz w:val="20"/>
      </w:rPr>
      <w:t xml:space="preserve">| </w:t>
    </w:r>
    <w:r>
      <w:rPr>
        <w:color w:val="7D7D7D"/>
      </w:rPr>
      <w:t>P a g e</w:t>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295253" w14:textId="77777777" w:rsidR="0024486B" w:rsidRDefault="00FE3EC6">
    <w:pPr>
      <w:spacing w:after="108"/>
      <w:ind w:left="0" w:right="0" w:firstLine="0"/>
      <w:jc w:val="left"/>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671EBE43" wp14:editId="2175F605">
              <wp:simplePos x="0" y="0"/>
              <wp:positionH relativeFrom="page">
                <wp:posOffset>850900</wp:posOffset>
              </wp:positionH>
              <wp:positionV relativeFrom="page">
                <wp:posOffset>10165714</wp:posOffset>
              </wp:positionV>
              <wp:extent cx="5768975" cy="27305"/>
              <wp:effectExtent l="0" t="0" r="0" b="0"/>
              <wp:wrapSquare wrapText="bothSides"/>
              <wp:docPr id="46699" name="Group 46699"/>
              <wp:cNvGraphicFramePr/>
              <a:graphic xmlns:a="http://schemas.openxmlformats.org/drawingml/2006/main">
                <a:graphicData uri="http://schemas.microsoft.com/office/word/2010/wordprocessingGroup">
                  <wpg:wgp>
                    <wpg:cNvGrpSpPr/>
                    <wpg:grpSpPr>
                      <a:xfrm>
                        <a:off x="0" y="0"/>
                        <a:ext cx="5768975" cy="27305"/>
                        <a:chOff x="0" y="0"/>
                        <a:chExt cx="5768975" cy="27305"/>
                      </a:xfrm>
                    </wpg:grpSpPr>
                    <wps:wsp>
                      <wps:cNvPr id="49964" name="Shape 49964"/>
                      <wps:cNvSpPr/>
                      <wps:spPr>
                        <a:xfrm>
                          <a:off x="0" y="0"/>
                          <a:ext cx="5768975" cy="27305"/>
                        </a:xfrm>
                        <a:custGeom>
                          <a:avLst/>
                          <a:gdLst/>
                          <a:ahLst/>
                          <a:cxnLst/>
                          <a:rect l="0" t="0" r="0" b="0"/>
                          <a:pathLst>
                            <a:path w="5768975" h="27305">
                              <a:moveTo>
                                <a:pt x="0" y="0"/>
                              </a:moveTo>
                              <a:lnTo>
                                <a:pt x="5768975" y="0"/>
                              </a:lnTo>
                              <a:lnTo>
                                <a:pt x="5768975" y="27305"/>
                              </a:lnTo>
                              <a:lnTo>
                                <a:pt x="0" y="273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52D3F09" id="Group 46699" o:spid="_x0000_s1026" style="position:absolute;margin-left:67pt;margin-top:800.45pt;width:454.25pt;height:2.15pt;z-index:251668480;mso-position-horizontal-relative:page;mso-position-vertical-relative:page" coordsize="57689,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">
              <v:shape id="Shape 49964" o:spid="_x0000_s1027" style="position:absolute;width:57689;height:273;visibility:visible;mso-wrap-style:square;v-text-anchor:top" coordsize="5768975,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" path="m,l5768975,r,27305l,27305,,e" fillcolor="black" stroked="f" strokeweight="0">
                <v:stroke miterlimit="83231f" joinstyle="miter"/>
                <v:path arrowok="t" textboxrect="0,0,5768975,27305"/>
              </v:shape>
              <w10:wrap type="square" anchorx="page" anchory="page"/>
            </v:group>
          </w:pict>
        </mc:Fallback>
      </mc:AlternateContent>
    </w:r>
    <w:r>
      <w:rPr>
        <w:sz w:val="20"/>
      </w:rPr>
      <w:t xml:space="preserve"> </w:t>
    </w:r>
  </w:p>
  <w:p w14:paraId="12483736" w14:textId="69C9DD54" w:rsidR="0024486B" w:rsidRDefault="00FE3EC6">
    <w:pPr>
      <w:tabs>
        <w:tab w:val="center" w:pos="4640"/>
        <w:tab w:val="center" w:pos="8533"/>
      </w:tabs>
      <w:spacing w:after="0"/>
      <w:ind w:left="0" w:right="0" w:firstLine="0"/>
      <w:jc w:val="left"/>
    </w:pPr>
    <w:r>
      <w:rPr>
        <w:rFonts w:ascii="Calibri" w:eastAsia="Calibri" w:hAnsi="Calibri" w:cs="Calibri"/>
        <w:sz w:val="34"/>
        <w:vertAlign w:val="superscript"/>
      </w:rPr>
      <w:t xml:space="preserve"> </w:t>
    </w:r>
    <w:r>
      <w:rPr>
        <w:sz w:val="20"/>
      </w:rPr>
      <w:t xml:space="preserve">Department of ISE </w:t>
    </w:r>
    <w:r>
      <w:rPr>
        <w:sz w:val="20"/>
      </w:rPr>
      <w:tab/>
    </w:r>
    <w:r w:rsidR="00104505">
      <w:rPr>
        <w:sz w:val="20"/>
      </w:rPr>
      <w:t>2024-25</w:t>
    </w:r>
    <w:r>
      <w:rPr>
        <w:sz w:val="20"/>
      </w:rPr>
      <w:tab/>
    </w:r>
    <w:r>
      <w:fldChar w:fldCharType="begin"/>
    </w:r>
    <w:r>
      <w:instrText xml:space="preserve"> PAGE   \* MERGEFORMAT </w:instrText>
    </w:r>
    <w:r>
      <w:fldChar w:fldCharType="separate"/>
    </w:r>
    <w:r>
      <w:rPr>
        <w:b/>
        <w:sz w:val="20"/>
      </w:rPr>
      <w:t>1</w:t>
    </w:r>
    <w:r>
      <w:rPr>
        <w:b/>
        <w:sz w:val="20"/>
      </w:rPr>
      <w:fldChar w:fldCharType="end"/>
    </w:r>
    <w:r>
      <w:rPr>
        <w:b/>
        <w:sz w:val="20"/>
      </w:rPr>
      <w:t xml:space="preserve"> </w:t>
    </w:r>
    <w:r>
      <w:rPr>
        <w:sz w:val="20"/>
      </w:rPr>
      <w:t xml:space="preserve">| </w:t>
    </w:r>
    <w:r>
      <w:rPr>
        <w:color w:val="7D7D7D"/>
      </w:rPr>
      <w:t>P a g e</w:t>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8F8AB3" w14:textId="77777777" w:rsidR="0024486B" w:rsidRDefault="00FE3EC6">
    <w:pPr>
      <w:spacing w:after="108"/>
      <w:ind w:left="0" w:right="0" w:firstLine="0"/>
      <w:jc w:val="left"/>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456BE3F3" wp14:editId="5714BBB7">
              <wp:simplePos x="0" y="0"/>
              <wp:positionH relativeFrom="page">
                <wp:posOffset>850900</wp:posOffset>
              </wp:positionH>
              <wp:positionV relativeFrom="page">
                <wp:posOffset>10165714</wp:posOffset>
              </wp:positionV>
              <wp:extent cx="5768975" cy="27305"/>
              <wp:effectExtent l="0" t="0" r="0" b="0"/>
              <wp:wrapSquare wrapText="bothSides"/>
              <wp:docPr id="46649" name="Group 46649"/>
              <wp:cNvGraphicFramePr/>
              <a:graphic xmlns:a="http://schemas.openxmlformats.org/drawingml/2006/main">
                <a:graphicData uri="http://schemas.microsoft.com/office/word/2010/wordprocessingGroup">
                  <wpg:wgp>
                    <wpg:cNvGrpSpPr/>
                    <wpg:grpSpPr>
                      <a:xfrm>
                        <a:off x="0" y="0"/>
                        <a:ext cx="5768975" cy="27305"/>
                        <a:chOff x="0" y="0"/>
                        <a:chExt cx="5768975" cy="27305"/>
                      </a:xfrm>
                    </wpg:grpSpPr>
                    <wps:wsp>
                      <wps:cNvPr id="49962" name="Shape 49962"/>
                      <wps:cNvSpPr/>
                      <wps:spPr>
                        <a:xfrm>
                          <a:off x="0" y="0"/>
                          <a:ext cx="5768975" cy="27305"/>
                        </a:xfrm>
                        <a:custGeom>
                          <a:avLst/>
                          <a:gdLst/>
                          <a:ahLst/>
                          <a:cxnLst/>
                          <a:rect l="0" t="0" r="0" b="0"/>
                          <a:pathLst>
                            <a:path w="5768975" h="27305">
                              <a:moveTo>
                                <a:pt x="0" y="0"/>
                              </a:moveTo>
                              <a:lnTo>
                                <a:pt x="5768975" y="0"/>
                              </a:lnTo>
                              <a:lnTo>
                                <a:pt x="5768975" y="27305"/>
                              </a:lnTo>
                              <a:lnTo>
                                <a:pt x="0" y="273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03BB8D5" id="Group 46649" o:spid="_x0000_s1026" style="position:absolute;margin-left:67pt;margin-top:800.45pt;width:454.25pt;height:2.15pt;z-index:251669504;mso-position-horizontal-relative:page;mso-position-vertical-relative:page" coordsize="57689,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">
              <v:shape id="Shape 49962" o:spid="_x0000_s1027" style="position:absolute;width:57689;height:273;visibility:visible;mso-wrap-style:square;v-text-anchor:top" coordsize="5768975,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" path="m,l5768975,r,27305l,27305,,e" fillcolor="black" stroked="f" strokeweight="0">
                <v:stroke miterlimit="83231f" joinstyle="miter"/>
                <v:path arrowok="t" textboxrect="0,0,5768975,27305"/>
              </v:shape>
              <w10:wrap type="square" anchorx="page" anchory="page"/>
            </v:group>
          </w:pict>
        </mc:Fallback>
      </mc:AlternateContent>
    </w:r>
    <w:r>
      <w:rPr>
        <w:sz w:val="20"/>
      </w:rPr>
      <w:t xml:space="preserve"> </w:t>
    </w:r>
  </w:p>
  <w:p w14:paraId="3FC8AC8D" w14:textId="7801BB5F" w:rsidR="0024486B" w:rsidRDefault="00FE3EC6">
    <w:pPr>
      <w:tabs>
        <w:tab w:val="center" w:pos="4640"/>
        <w:tab w:val="center" w:pos="8533"/>
      </w:tabs>
      <w:spacing w:after="0"/>
      <w:ind w:left="0" w:right="0" w:firstLine="0"/>
      <w:jc w:val="left"/>
    </w:pPr>
    <w:r>
      <w:rPr>
        <w:rFonts w:ascii="Calibri" w:eastAsia="Calibri" w:hAnsi="Calibri" w:cs="Calibri"/>
        <w:sz w:val="34"/>
        <w:vertAlign w:val="superscript"/>
      </w:rPr>
      <w:t xml:space="preserve"> </w:t>
    </w:r>
    <w:r>
      <w:rPr>
        <w:sz w:val="20"/>
      </w:rPr>
      <w:t xml:space="preserve">Department of ISE </w:t>
    </w:r>
    <w:r>
      <w:rPr>
        <w:sz w:val="20"/>
      </w:rPr>
      <w:tab/>
      <w:t>20</w:t>
    </w:r>
    <w:r w:rsidR="00104505">
      <w:rPr>
        <w:sz w:val="20"/>
      </w:rPr>
      <w:t>24-25</w:t>
    </w:r>
    <w:r>
      <w:rPr>
        <w:sz w:val="20"/>
      </w:rPr>
      <w:tab/>
    </w:r>
    <w:r>
      <w:fldChar w:fldCharType="begin"/>
    </w:r>
    <w:r>
      <w:instrText xml:space="preserve"> PAGE   \* MERGEFORMAT </w:instrText>
    </w:r>
    <w:r>
      <w:fldChar w:fldCharType="separate"/>
    </w:r>
    <w:r>
      <w:rPr>
        <w:b/>
        <w:sz w:val="20"/>
      </w:rPr>
      <w:t>1</w:t>
    </w:r>
    <w:r>
      <w:rPr>
        <w:b/>
        <w:sz w:val="20"/>
      </w:rPr>
      <w:fldChar w:fldCharType="end"/>
    </w:r>
    <w:r>
      <w:rPr>
        <w:b/>
        <w:sz w:val="20"/>
      </w:rPr>
      <w:t xml:space="preserve"> </w:t>
    </w:r>
    <w:r>
      <w:rPr>
        <w:sz w:val="20"/>
      </w:rPr>
      <w:t xml:space="preserve">| </w:t>
    </w:r>
    <w:r>
      <w:rPr>
        <w:color w:val="7D7D7D"/>
      </w:rPr>
      <w:t>P a g e</w:t>
    </w: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2C0E1B" w14:textId="002D0227" w:rsidR="0024486B" w:rsidRDefault="00FE3EC6">
    <w:pPr>
      <w:spacing w:after="10" w:line="216" w:lineRule="auto"/>
      <w:ind w:left="42" w:right="371" w:firstLine="100"/>
    </w:pPr>
    <w:r>
      <w:rPr>
        <w:sz w:val="20"/>
      </w:rPr>
      <w:t xml:space="preserve"> </w:t>
    </w:r>
    <w:r>
      <w:rPr>
        <w:rFonts w:ascii="Calibri" w:eastAsia="Calibri" w:hAnsi="Calibri" w:cs="Calibri"/>
        <w:sz w:val="22"/>
      </w:rPr>
      <w:t xml:space="preserve"> </w:t>
    </w:r>
  </w:p>
  <w:p w14:paraId="4A25E22C" w14:textId="38EF0766" w:rsidR="0024486B" w:rsidRDefault="00104505">
    <w:pPr>
      <w:tabs>
        <w:tab w:val="center" w:pos="4681"/>
        <w:tab w:val="center" w:pos="8625"/>
      </w:tabs>
      <w:spacing w:after="0"/>
      <w:ind w:left="0" w:right="0" w:firstLine="0"/>
      <w:jc w:val="left"/>
    </w:pPr>
    <w:r>
      <w:rPr>
        <w:rFonts w:ascii="Calibri" w:eastAsia="Calibri" w:hAnsi="Calibri" w:cs="Calibri"/>
        <w:noProof/>
        <w:sz w:val="22"/>
      </w:rPr>
      <mc:AlternateContent>
        <mc:Choice Requires="wpg">
          <w:drawing>
            <wp:anchor distT="0" distB="0" distL="114300" distR="114300" simplePos="0" relativeHeight="251697152" behindDoc="0" locked="0" layoutInCell="1" allowOverlap="1" wp14:anchorId="6F510A68" wp14:editId="0D5A5C5C">
              <wp:simplePos x="0" y="0"/>
              <wp:positionH relativeFrom="margin">
                <wp:align>left</wp:align>
              </wp:positionH>
              <wp:positionV relativeFrom="page">
                <wp:posOffset>10393680</wp:posOffset>
              </wp:positionV>
              <wp:extent cx="5768975" cy="27305"/>
              <wp:effectExtent l="0" t="0" r="0" b="0"/>
              <wp:wrapSquare wrapText="bothSides"/>
              <wp:docPr id="47556" name="Group 47556"/>
              <wp:cNvGraphicFramePr/>
              <a:graphic xmlns:a="http://schemas.openxmlformats.org/drawingml/2006/main">
                <a:graphicData uri="http://schemas.microsoft.com/office/word/2010/wordprocessingGroup">
                  <wpg:wgp>
                    <wpg:cNvGrpSpPr/>
                    <wpg:grpSpPr>
                      <a:xfrm>
                        <a:off x="0" y="0"/>
                        <a:ext cx="5768975" cy="27305"/>
                        <a:chOff x="0" y="0"/>
                        <a:chExt cx="5768975" cy="27305"/>
                      </a:xfrm>
                    </wpg:grpSpPr>
                    <wps:wsp>
                      <wps:cNvPr id="50002" name="Shape 50002"/>
                      <wps:cNvSpPr/>
                      <wps:spPr>
                        <a:xfrm>
                          <a:off x="0" y="0"/>
                          <a:ext cx="5768975" cy="27305"/>
                        </a:xfrm>
                        <a:custGeom>
                          <a:avLst/>
                          <a:gdLst/>
                          <a:ahLst/>
                          <a:cxnLst/>
                          <a:rect l="0" t="0" r="0" b="0"/>
                          <a:pathLst>
                            <a:path w="5768975" h="27305">
                              <a:moveTo>
                                <a:pt x="0" y="0"/>
                              </a:moveTo>
                              <a:lnTo>
                                <a:pt x="5768975" y="0"/>
                              </a:lnTo>
                              <a:lnTo>
                                <a:pt x="5768975" y="27305"/>
                              </a:lnTo>
                              <a:lnTo>
                                <a:pt x="0" y="273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EC8D052" id="Group 47556" o:spid="_x0000_s1026" style="position:absolute;margin-left:0;margin-top:818.4pt;width:454.25pt;height:2.15pt;z-index:251697152;mso-position-horizontal:left;mso-position-horizontal-relative:margin;mso-position-vertical-relative:page" coordsize="57689,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">
              <v:shape id="Shape 50002" o:spid="_x0000_s1027" style="position:absolute;width:57689;height:273;visibility:visible;mso-wrap-style:square;v-text-anchor:top" coordsize="5768975,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" path="m,l5768975,r,27305l,27305,,e" fillcolor="black" stroked="f" strokeweight="0">
                <v:stroke miterlimit="83231f" joinstyle="miter"/>
                <v:path arrowok="t" textboxrect="0,0,5768975,27305"/>
              </v:shape>
              <w10:wrap type="square" anchorx="margin" anchory="page"/>
            </v:group>
          </w:pict>
        </mc:Fallback>
      </mc:AlternateContent>
    </w:r>
    <w:r w:rsidR="00FE3EC6">
      <w:rPr>
        <w:sz w:val="20"/>
      </w:rPr>
      <w:t xml:space="preserve">Department of ISE </w:t>
    </w:r>
    <w:r w:rsidR="00FE3EC6">
      <w:rPr>
        <w:sz w:val="20"/>
      </w:rPr>
      <w:tab/>
    </w:r>
    <w:r>
      <w:rPr>
        <w:sz w:val="20"/>
      </w:rPr>
      <w:t>2024-25</w:t>
    </w:r>
    <w:r w:rsidR="00FE3EC6">
      <w:rPr>
        <w:sz w:val="20"/>
      </w:rPr>
      <w:tab/>
    </w:r>
    <w:r w:rsidR="00FE3EC6">
      <w:fldChar w:fldCharType="begin"/>
    </w:r>
    <w:r w:rsidR="00FE3EC6">
      <w:instrText xml:space="preserve"> PAGE   \* MERGEFORMAT </w:instrText>
    </w:r>
    <w:r w:rsidR="00FE3EC6">
      <w:fldChar w:fldCharType="separate"/>
    </w:r>
    <w:r w:rsidR="00FE3EC6">
      <w:rPr>
        <w:b/>
        <w:sz w:val="20"/>
      </w:rPr>
      <w:t>11</w:t>
    </w:r>
    <w:r w:rsidR="00FE3EC6">
      <w:rPr>
        <w:b/>
        <w:sz w:val="20"/>
      </w:rPr>
      <w:fldChar w:fldCharType="end"/>
    </w:r>
    <w:r w:rsidR="00FE3EC6">
      <w:rPr>
        <w:b/>
        <w:sz w:val="20"/>
      </w:rPr>
      <w:t xml:space="preserve"> </w:t>
    </w:r>
    <w:r w:rsidR="00FE3EC6">
      <w:rPr>
        <w:sz w:val="20"/>
      </w:rPr>
      <w:t xml:space="preserve">| </w:t>
    </w:r>
    <w:r w:rsidR="00FE3EC6">
      <w:rPr>
        <w:color w:val="7D7D7D"/>
      </w:rPr>
      <w:t>P a g e</w:t>
    </w:r>
    <w:r w:rsidR="00FE3EC6">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60D63" w14:textId="0BF58407" w:rsidR="0024486B" w:rsidRDefault="00FE3EC6">
    <w:pPr>
      <w:spacing w:after="10" w:line="216" w:lineRule="auto"/>
      <w:ind w:left="42" w:right="371" w:firstLine="100"/>
    </w:pPr>
    <w:r>
      <w:rPr>
        <w:sz w:val="20"/>
      </w:rPr>
      <w:t xml:space="preserve"> </w:t>
    </w:r>
    <w:r>
      <w:rPr>
        <w:rFonts w:ascii="Calibri" w:eastAsia="Calibri" w:hAnsi="Calibri" w:cs="Calibri"/>
        <w:sz w:val="22"/>
      </w:rPr>
      <w:t xml:space="preserve"> </w:t>
    </w:r>
  </w:p>
  <w:p w14:paraId="45FC50E7" w14:textId="0EFB4C6C" w:rsidR="0024486B" w:rsidRDefault="00104505">
    <w:pPr>
      <w:tabs>
        <w:tab w:val="center" w:pos="4681"/>
        <w:tab w:val="center" w:pos="8625"/>
      </w:tabs>
      <w:spacing w:after="0"/>
      <w:ind w:left="0" w:right="0" w:firstLine="0"/>
      <w:jc w:val="left"/>
    </w:pPr>
    <w:r>
      <w:rPr>
        <w:rFonts w:ascii="Calibri" w:eastAsia="Calibri" w:hAnsi="Calibri" w:cs="Calibri"/>
        <w:noProof/>
        <w:sz w:val="22"/>
      </w:rPr>
      <mc:AlternateContent>
        <mc:Choice Requires="wpg">
          <w:drawing>
            <wp:anchor distT="0" distB="0" distL="114300" distR="114300" simplePos="0" relativeHeight="251698176" behindDoc="0" locked="0" layoutInCell="1" allowOverlap="1" wp14:anchorId="63AFD08D" wp14:editId="6B1A5EE9">
              <wp:simplePos x="0" y="0"/>
              <wp:positionH relativeFrom="page">
                <wp:posOffset>850900</wp:posOffset>
              </wp:positionH>
              <wp:positionV relativeFrom="page">
                <wp:posOffset>10370820</wp:posOffset>
              </wp:positionV>
              <wp:extent cx="5768975" cy="27305"/>
              <wp:effectExtent l="0" t="0" r="0" b="0"/>
              <wp:wrapSquare wrapText="bothSides"/>
              <wp:docPr id="47506" name="Group 47506"/>
              <wp:cNvGraphicFramePr/>
              <a:graphic xmlns:a="http://schemas.openxmlformats.org/drawingml/2006/main">
                <a:graphicData uri="http://schemas.microsoft.com/office/word/2010/wordprocessingGroup">
                  <wpg:wgp>
                    <wpg:cNvGrpSpPr/>
                    <wpg:grpSpPr>
                      <a:xfrm>
                        <a:off x="0" y="0"/>
                        <a:ext cx="5768975" cy="27305"/>
                        <a:chOff x="0" y="0"/>
                        <a:chExt cx="5768975" cy="27305"/>
                      </a:xfrm>
                    </wpg:grpSpPr>
                    <wps:wsp>
                      <wps:cNvPr id="50000" name="Shape 50000"/>
                      <wps:cNvSpPr/>
                      <wps:spPr>
                        <a:xfrm>
                          <a:off x="0" y="0"/>
                          <a:ext cx="5768975" cy="27305"/>
                        </a:xfrm>
                        <a:custGeom>
                          <a:avLst/>
                          <a:gdLst/>
                          <a:ahLst/>
                          <a:cxnLst/>
                          <a:rect l="0" t="0" r="0" b="0"/>
                          <a:pathLst>
                            <a:path w="5768975" h="27305">
                              <a:moveTo>
                                <a:pt x="0" y="0"/>
                              </a:moveTo>
                              <a:lnTo>
                                <a:pt x="5768975" y="0"/>
                              </a:lnTo>
                              <a:lnTo>
                                <a:pt x="5768975" y="27305"/>
                              </a:lnTo>
                              <a:lnTo>
                                <a:pt x="0" y="273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385D632" id="Group 47506" o:spid="_x0000_s1026" style="position:absolute;margin-left:67pt;margin-top:816.6pt;width:454.25pt;height:2.15pt;z-index:251698176;mso-position-horizontal-relative:page;mso-position-vertical-relative:page" coordsize="57689,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">
              <v:shape id="Shape 50000" o:spid="_x0000_s1027" style="position:absolute;width:57689;height:273;visibility:visible;mso-wrap-style:square;v-text-anchor:top" coordsize="5768975,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" path="m,l5768975,r,27305l,27305,,e" fillcolor="black" stroked="f" strokeweight="0">
                <v:stroke miterlimit="83231f" joinstyle="miter"/>
                <v:path arrowok="t" textboxrect="0,0,5768975,27305"/>
              </v:shape>
              <w10:wrap type="square" anchorx="page" anchory="page"/>
            </v:group>
          </w:pict>
        </mc:Fallback>
      </mc:AlternateContent>
    </w:r>
    <w:r w:rsidR="00FE3EC6">
      <w:rPr>
        <w:sz w:val="20"/>
      </w:rPr>
      <w:t xml:space="preserve">Department of ISE </w:t>
    </w:r>
    <w:r w:rsidR="00FE3EC6">
      <w:rPr>
        <w:sz w:val="20"/>
      </w:rPr>
      <w:tab/>
    </w:r>
    <w:r>
      <w:rPr>
        <w:sz w:val="20"/>
      </w:rPr>
      <w:t>2024-25</w:t>
    </w:r>
    <w:r w:rsidR="00FE3EC6">
      <w:rPr>
        <w:sz w:val="20"/>
      </w:rPr>
      <w:tab/>
    </w:r>
    <w:r w:rsidR="00FE3EC6">
      <w:fldChar w:fldCharType="begin"/>
    </w:r>
    <w:r w:rsidR="00FE3EC6">
      <w:instrText xml:space="preserve"> PAGE   \* MERGEFORMAT </w:instrText>
    </w:r>
    <w:r w:rsidR="00FE3EC6">
      <w:fldChar w:fldCharType="separate"/>
    </w:r>
    <w:r w:rsidR="00FE3EC6">
      <w:rPr>
        <w:b/>
        <w:sz w:val="20"/>
      </w:rPr>
      <w:t>11</w:t>
    </w:r>
    <w:r w:rsidR="00FE3EC6">
      <w:rPr>
        <w:b/>
        <w:sz w:val="20"/>
      </w:rPr>
      <w:fldChar w:fldCharType="end"/>
    </w:r>
    <w:r w:rsidR="00FE3EC6">
      <w:rPr>
        <w:b/>
        <w:sz w:val="20"/>
      </w:rPr>
      <w:t xml:space="preserve"> </w:t>
    </w:r>
    <w:r w:rsidR="00FE3EC6">
      <w:rPr>
        <w:sz w:val="20"/>
      </w:rPr>
      <w:t xml:space="preserve">| </w:t>
    </w:r>
    <w:r w:rsidR="00FE3EC6">
      <w:rPr>
        <w:color w:val="7D7D7D"/>
      </w:rPr>
      <w:t>P a g e</w:t>
    </w:r>
    <w:r w:rsidR="00FE3EC6">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EA21FC" w14:textId="77777777" w:rsidR="0024486B" w:rsidRDefault="00FE3EC6">
    <w:pPr>
      <w:spacing w:after="10" w:line="216" w:lineRule="auto"/>
      <w:ind w:left="42" w:right="371" w:firstLine="100"/>
    </w:pPr>
    <w:r>
      <w:rPr>
        <w:rFonts w:ascii="Calibri" w:eastAsia="Calibri" w:hAnsi="Calibri" w:cs="Calibri"/>
        <w:noProof/>
        <w:sz w:val="22"/>
      </w:rPr>
      <mc:AlternateContent>
        <mc:Choice Requires="wpg">
          <w:drawing>
            <wp:anchor distT="0" distB="0" distL="114300" distR="114300" simplePos="0" relativeHeight="251699200" behindDoc="0" locked="0" layoutInCell="1" allowOverlap="1" wp14:anchorId="41210ABB" wp14:editId="2BA56C7F">
              <wp:simplePos x="0" y="0"/>
              <wp:positionH relativeFrom="page">
                <wp:posOffset>850900</wp:posOffset>
              </wp:positionH>
              <wp:positionV relativeFrom="page">
                <wp:posOffset>10165714</wp:posOffset>
              </wp:positionV>
              <wp:extent cx="5768975" cy="27305"/>
              <wp:effectExtent l="0" t="0" r="0" b="0"/>
              <wp:wrapSquare wrapText="bothSides"/>
              <wp:docPr id="47469" name="Group 47469"/>
              <wp:cNvGraphicFramePr/>
              <a:graphic xmlns:a="http://schemas.openxmlformats.org/drawingml/2006/main">
                <a:graphicData uri="http://schemas.microsoft.com/office/word/2010/wordprocessingGroup">
                  <wpg:wgp>
                    <wpg:cNvGrpSpPr/>
                    <wpg:grpSpPr>
                      <a:xfrm>
                        <a:off x="0" y="0"/>
                        <a:ext cx="5768975" cy="27305"/>
                        <a:chOff x="0" y="0"/>
                        <a:chExt cx="5768975" cy="27305"/>
                      </a:xfrm>
                    </wpg:grpSpPr>
                    <wps:wsp>
                      <wps:cNvPr id="49998" name="Shape 49998"/>
                      <wps:cNvSpPr/>
                      <wps:spPr>
                        <a:xfrm>
                          <a:off x="0" y="0"/>
                          <a:ext cx="5768975" cy="27305"/>
                        </a:xfrm>
                        <a:custGeom>
                          <a:avLst/>
                          <a:gdLst/>
                          <a:ahLst/>
                          <a:cxnLst/>
                          <a:rect l="0" t="0" r="0" b="0"/>
                          <a:pathLst>
                            <a:path w="5768975" h="27305">
                              <a:moveTo>
                                <a:pt x="0" y="0"/>
                              </a:moveTo>
                              <a:lnTo>
                                <a:pt x="5768975" y="0"/>
                              </a:lnTo>
                              <a:lnTo>
                                <a:pt x="5768975" y="27305"/>
                              </a:lnTo>
                              <a:lnTo>
                                <a:pt x="0" y="273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3469BE9" id="Group 47469" o:spid="_x0000_s1026" style="position:absolute;margin-left:67pt;margin-top:800.45pt;width:454.25pt;height:2.15pt;z-index:251699200;mso-position-horizontal-relative:page;mso-position-vertical-relative:page" coordsize="57689,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">
              <v:shape id="Shape 49998" o:spid="_x0000_s1027" style="position:absolute;width:57689;height:273;visibility:visible;mso-wrap-style:square;v-text-anchor:top" coordsize="5768975,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" path="m,l5768975,r,27305l,27305,,e" fillcolor="black" stroked="f" strokeweight="0">
                <v:stroke miterlimit="83231f" joinstyle="miter"/>
                <v:path arrowok="t" textboxrect="0,0,5768975,27305"/>
              </v:shape>
              <w10:wrap type="square" anchorx="page" anchory="page"/>
            </v:group>
          </w:pict>
        </mc:Fallback>
      </mc:AlternateContent>
    </w:r>
    <w:r>
      <w:rPr>
        <w:sz w:val="20"/>
      </w:rPr>
      <w:t xml:space="preserve"> </w:t>
    </w:r>
    <w:r>
      <w:rPr>
        <w:rFonts w:ascii="Calibri" w:eastAsia="Calibri" w:hAnsi="Calibri" w:cs="Calibri"/>
        <w:sz w:val="22"/>
      </w:rPr>
      <w:t xml:space="preserve"> </w:t>
    </w:r>
  </w:p>
  <w:p w14:paraId="34269837" w14:textId="77777777" w:rsidR="0024486B" w:rsidRDefault="00FE3EC6">
    <w:pPr>
      <w:tabs>
        <w:tab w:val="center" w:pos="4681"/>
        <w:tab w:val="center" w:pos="8625"/>
      </w:tabs>
      <w:spacing w:after="0"/>
      <w:ind w:left="0" w:right="0" w:firstLine="0"/>
      <w:jc w:val="left"/>
    </w:pPr>
    <w:r>
      <w:rPr>
        <w:sz w:val="20"/>
      </w:rPr>
      <w:t xml:space="preserve">Department of ISE </w:t>
    </w:r>
    <w:r>
      <w:rPr>
        <w:sz w:val="20"/>
      </w:rPr>
      <w:tab/>
      <w:t xml:space="preserve">2023-24 </w:t>
    </w:r>
    <w:r>
      <w:rPr>
        <w:sz w:val="20"/>
      </w:rPr>
      <w:tab/>
    </w:r>
    <w:r>
      <w:fldChar w:fldCharType="begin"/>
    </w:r>
    <w:r>
      <w:instrText xml:space="preserve"> PAGE   \* MERGEFORMAT </w:instrText>
    </w:r>
    <w:r>
      <w:fldChar w:fldCharType="separate"/>
    </w:r>
    <w:r>
      <w:rPr>
        <w:b/>
        <w:sz w:val="20"/>
      </w:rPr>
      <w:t>11</w:t>
    </w:r>
    <w:r>
      <w:rPr>
        <w:b/>
        <w:sz w:val="20"/>
      </w:rPr>
      <w:fldChar w:fldCharType="end"/>
    </w:r>
    <w:r>
      <w:rPr>
        <w:b/>
        <w:sz w:val="20"/>
      </w:rPr>
      <w:t xml:space="preserve"> </w:t>
    </w:r>
    <w:r>
      <w:rPr>
        <w:sz w:val="20"/>
      </w:rPr>
      <w:t xml:space="preserve">| </w:t>
    </w:r>
    <w:r>
      <w:rPr>
        <w:color w:val="7D7D7D"/>
      </w:rPr>
      <w:t>P a g e</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27B0B7" w14:textId="77777777" w:rsidR="00722411" w:rsidRDefault="00722411">
      <w:pPr>
        <w:spacing w:after="0" w:line="240" w:lineRule="auto"/>
      </w:pPr>
      <w:r>
        <w:separator/>
      </w:r>
    </w:p>
  </w:footnote>
  <w:footnote w:type="continuationSeparator" w:id="0">
    <w:p w14:paraId="0F9C8073" w14:textId="77777777" w:rsidR="00722411" w:rsidRDefault="007224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1616CE" w14:textId="797A26FF" w:rsidR="00FC2FE3" w:rsidRDefault="00703209" w:rsidP="00FC2FE3">
    <w:pPr>
      <w:spacing w:after="0"/>
      <w:ind w:left="0" w:right="0" w:firstLine="0"/>
      <w:jc w:val="left"/>
    </w:pPr>
    <w:r>
      <w:rPr>
        <w:noProof/>
      </w:rPr>
      <mc:AlternateContent>
        <mc:Choice Requires="wps">
          <w:drawing>
            <wp:anchor distT="0" distB="0" distL="114300" distR="114300" simplePos="0" relativeHeight="251703296" behindDoc="0" locked="0" layoutInCell="1" allowOverlap="1" wp14:anchorId="5E370403" wp14:editId="6CD524C1">
              <wp:simplePos x="0" y="0"/>
              <wp:positionH relativeFrom="column">
                <wp:posOffset>-491490</wp:posOffset>
              </wp:positionH>
              <wp:positionV relativeFrom="paragraph">
                <wp:posOffset>-137160</wp:posOffset>
              </wp:positionV>
              <wp:extent cx="6931660" cy="0"/>
              <wp:effectExtent l="0" t="0" r="0" b="0"/>
              <wp:wrapNone/>
              <wp:docPr id="286792931" name="Straight Connector 30"/>
              <wp:cNvGraphicFramePr/>
              <a:graphic xmlns:a="http://schemas.openxmlformats.org/drawingml/2006/main">
                <a:graphicData uri="http://schemas.microsoft.com/office/word/2010/wordprocessingShape">
                  <wps:wsp>
                    <wps:cNvCnPr/>
                    <wps:spPr>
                      <a:xfrm>
                        <a:off x="0" y="0"/>
                        <a:ext cx="693166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4DD48C7" id="Straight Connector 30"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38.7pt,-10.8pt" to="507.1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" strokecolor="black [3200]" strokeweight="1pt">
              <v:stroke joinstyle="miter"/>
            </v:line>
          </w:pict>
        </mc:Fallback>
      </mc:AlternateContent>
    </w:r>
  </w:p>
  <w:p w14:paraId="30B07AFA" w14:textId="77777777" w:rsidR="0024486B" w:rsidRDefault="0024486B">
    <w:pPr>
      <w:spacing w:after="160"/>
      <w:ind w:left="0" w:right="0" w:firstLine="0"/>
      <w:jc w:val="lef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01DCC6" w14:textId="77777777" w:rsidR="0024486B" w:rsidRDefault="0024486B">
    <w:pPr>
      <w:spacing w:after="160"/>
      <w:ind w:left="0" w:right="0" w:firstLine="0"/>
      <w:jc w:val="left"/>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50FF70" w14:textId="77777777" w:rsidR="00A3092E" w:rsidRDefault="00A3092E" w:rsidP="00A3092E">
    <w:pPr>
      <w:pStyle w:val="Heading2"/>
      <w:spacing w:after="0"/>
      <w:ind w:left="126" w:right="0"/>
    </w:pPr>
    <w:r>
      <w:rPr>
        <w:b w:val="0"/>
      </w:rPr>
      <w:t>STUDENT DATABASE WITH MULTI-LEVEL ACCESS</w:t>
    </w:r>
  </w:p>
  <w:p w14:paraId="696424A1" w14:textId="77777777" w:rsidR="00A3092E" w:rsidRDefault="00A3092E" w:rsidP="00A3092E">
    <w:pPr>
      <w:spacing w:after="149"/>
      <w:ind w:left="71" w:right="0" w:firstLine="0"/>
      <w:jc w:val="left"/>
    </w:pPr>
    <w:r>
      <w:rPr>
        <w:rFonts w:ascii="Calibri" w:eastAsia="Calibri" w:hAnsi="Calibri" w:cs="Calibri"/>
        <w:noProof/>
        <w:sz w:val="22"/>
      </w:rPr>
      <mc:AlternateContent>
        <mc:Choice Requires="wpg">
          <w:drawing>
            <wp:inline distT="0" distB="0" distL="0" distR="0" wp14:anchorId="04DD38DF" wp14:editId="35DB8639">
              <wp:extent cx="5768975" cy="27305"/>
              <wp:effectExtent l="0" t="0" r="0" b="0"/>
              <wp:docPr id="93830306" name="Group 93830306"/>
              <wp:cNvGraphicFramePr/>
              <a:graphic xmlns:a="http://schemas.openxmlformats.org/drawingml/2006/main">
                <a:graphicData uri="http://schemas.microsoft.com/office/word/2010/wordprocessingGroup">
                  <wpg:wgp>
                    <wpg:cNvGrpSpPr/>
                    <wpg:grpSpPr>
                      <a:xfrm>
                        <a:off x="0" y="0"/>
                        <a:ext cx="5768975" cy="27305"/>
                        <a:chOff x="0" y="0"/>
                        <a:chExt cx="5768975" cy="27305"/>
                      </a:xfrm>
                    </wpg:grpSpPr>
                    <wps:wsp>
                      <wps:cNvPr id="1762105419" name="Shape 49858"/>
                      <wps:cNvSpPr/>
                      <wps:spPr>
                        <a:xfrm>
                          <a:off x="0" y="0"/>
                          <a:ext cx="5768975" cy="27305"/>
                        </a:xfrm>
                        <a:custGeom>
                          <a:avLst/>
                          <a:gdLst/>
                          <a:ahLst/>
                          <a:cxnLst/>
                          <a:rect l="0" t="0" r="0" b="0"/>
                          <a:pathLst>
                            <a:path w="5768975" h="27305">
                              <a:moveTo>
                                <a:pt x="0" y="0"/>
                              </a:moveTo>
                              <a:lnTo>
                                <a:pt x="5768975" y="0"/>
                              </a:lnTo>
                              <a:lnTo>
                                <a:pt x="5768975" y="27305"/>
                              </a:lnTo>
                              <a:lnTo>
                                <a:pt x="0" y="273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139C6AB" id="Group 93830306" o:spid="_x0000_s1026" style="width:454.25pt;height:2.15pt;mso-position-horizontal-relative:char;mso-position-vertical-relative:line" coordsize="57689,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">
              <v:shape id="Shape 49858" o:spid="_x0000_s1027" style="position:absolute;width:57689;height:273;visibility:visible;mso-wrap-style:square;v-text-anchor:top" coordsize="5768975,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" path="m,l5768975,r,27305l,27305,,e" fillcolor="black" stroked="f" strokeweight="0">
                <v:stroke miterlimit="83231f" joinstyle="miter"/>
                <v:path arrowok="t" textboxrect="0,0,5768975,27305"/>
              </v:shape>
              <w10:anchorlock/>
            </v:group>
          </w:pict>
        </mc:Fallback>
      </mc:AlternateContent>
    </w:r>
  </w:p>
  <w:p w14:paraId="41DE367D" w14:textId="77777777" w:rsidR="00A3092E" w:rsidRDefault="00A3092E" w:rsidP="00A3092E">
    <w:pPr>
      <w:spacing w:after="0"/>
      <w:ind w:left="420" w:right="0" w:firstLine="0"/>
      <w:jc w:val="left"/>
    </w:pPr>
    <w:r>
      <w:rPr>
        <w:b/>
        <w:sz w:val="28"/>
      </w:rPr>
      <w:t xml:space="preserve"> </w:t>
    </w:r>
  </w:p>
  <w:p w14:paraId="419DC8D2" w14:textId="77777777" w:rsidR="0024486B" w:rsidRDefault="0024486B">
    <w:pPr>
      <w:spacing w:after="160"/>
      <w:ind w:left="0" w:right="0" w:firstLine="0"/>
      <w:jc w:val="left"/>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222EA7" w14:textId="77777777" w:rsidR="0024486B" w:rsidRDefault="0024486B">
    <w:pPr>
      <w:spacing w:after="160"/>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FFA3DE" w14:textId="59B6ED6F" w:rsidR="0056143D" w:rsidRDefault="00703209" w:rsidP="00A3092E">
    <w:pPr>
      <w:pStyle w:val="Heading2"/>
      <w:spacing w:after="0"/>
      <w:ind w:left="126" w:right="0"/>
      <w:rPr>
        <w:b w:val="0"/>
      </w:rPr>
    </w:pPr>
    <w:r>
      <w:rPr>
        <w:b w:val="0"/>
        <w:noProof/>
      </w:rPr>
      <mc:AlternateContent>
        <mc:Choice Requires="wps">
          <w:drawing>
            <wp:anchor distT="0" distB="0" distL="114300" distR="114300" simplePos="0" relativeHeight="251704320" behindDoc="0" locked="0" layoutInCell="1" allowOverlap="1" wp14:anchorId="59BF922A" wp14:editId="193A0AEE">
              <wp:simplePos x="0" y="0"/>
              <wp:positionH relativeFrom="column">
                <wp:posOffset>-501650</wp:posOffset>
              </wp:positionH>
              <wp:positionV relativeFrom="paragraph">
                <wp:posOffset>-137160</wp:posOffset>
              </wp:positionV>
              <wp:extent cx="6957060" cy="15240"/>
              <wp:effectExtent l="0" t="0" r="34290" b="22860"/>
              <wp:wrapNone/>
              <wp:docPr id="276859894" name="Straight Connector 32"/>
              <wp:cNvGraphicFramePr/>
              <a:graphic xmlns:a="http://schemas.openxmlformats.org/drawingml/2006/main">
                <a:graphicData uri="http://schemas.microsoft.com/office/word/2010/wordprocessingShape">
                  <wps:wsp>
                    <wps:cNvCnPr/>
                    <wps:spPr>
                      <a:xfrm>
                        <a:off x="0" y="0"/>
                        <a:ext cx="6957060" cy="152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C7C32D1" id="Straight Connector 32"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39.5pt,-10.8pt" to="508.3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" strokecolor="black [3200]" strokeweight="1pt">
              <v:stroke joinstyle="miter"/>
            </v:line>
          </w:pict>
        </mc:Fallback>
      </mc:AlternateContent>
    </w:r>
  </w:p>
  <w:p w14:paraId="2EA71409" w14:textId="77777777" w:rsidR="0056143D" w:rsidRDefault="0056143D" w:rsidP="00A3092E">
    <w:pPr>
      <w:pStyle w:val="Heading2"/>
      <w:spacing w:after="0"/>
      <w:ind w:left="126" w:right="0"/>
      <w:rPr>
        <w:b w:val="0"/>
      </w:rPr>
    </w:pPr>
  </w:p>
  <w:p w14:paraId="7A7412AA" w14:textId="0FF83A9D" w:rsidR="0024486B" w:rsidRDefault="0024486B" w:rsidP="0056143D">
    <w:pPr>
      <w:spacing w:after="149"/>
      <w:ind w:left="71"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3CE6A2" w14:textId="2733959D" w:rsidR="00A3092E" w:rsidRDefault="00FE3EC6" w:rsidP="00A3092E">
    <w:pPr>
      <w:pStyle w:val="Heading2"/>
      <w:spacing w:after="0"/>
      <w:ind w:left="126" w:right="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B7664C3" wp14:editId="38047D4F">
              <wp:simplePos x="0" y="0"/>
              <wp:positionH relativeFrom="page">
                <wp:posOffset>304800</wp:posOffset>
              </wp:positionH>
              <wp:positionV relativeFrom="page">
                <wp:posOffset>304800</wp:posOffset>
              </wp:positionV>
              <wp:extent cx="6958584" cy="18288"/>
              <wp:effectExtent l="0" t="0" r="0" b="0"/>
              <wp:wrapSquare wrapText="bothSides"/>
              <wp:docPr id="46625" name="Group 46625"/>
              <wp:cNvGraphicFramePr/>
              <a:graphic xmlns:a="http://schemas.openxmlformats.org/drawingml/2006/main">
                <a:graphicData uri="http://schemas.microsoft.com/office/word/2010/wordprocessingGroup">
                  <wpg:wgp>
                    <wpg:cNvGrpSpPr/>
                    <wpg:grpSpPr>
                      <a:xfrm>
                        <a:off x="0" y="0"/>
                        <a:ext cx="6958584" cy="18288"/>
                        <a:chOff x="0" y="0"/>
                        <a:chExt cx="6958584" cy="18288"/>
                      </a:xfrm>
                    </wpg:grpSpPr>
                    <wps:wsp>
                      <wps:cNvPr id="49902" name="Shape 49902"/>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903" name="Shape 49903"/>
                      <wps:cNvSpPr/>
                      <wps:spPr>
                        <a:xfrm>
                          <a:off x="18288" y="0"/>
                          <a:ext cx="6922008" cy="18288"/>
                        </a:xfrm>
                        <a:custGeom>
                          <a:avLst/>
                          <a:gdLst/>
                          <a:ahLst/>
                          <a:cxnLst/>
                          <a:rect l="0" t="0" r="0" b="0"/>
                          <a:pathLst>
                            <a:path w="6922008" h="18288">
                              <a:moveTo>
                                <a:pt x="0" y="0"/>
                              </a:moveTo>
                              <a:lnTo>
                                <a:pt x="6922008" y="0"/>
                              </a:lnTo>
                              <a:lnTo>
                                <a:pt x="692200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904" name="Shape 49904"/>
                      <wps:cNvSpPr/>
                      <wps:spPr>
                        <a:xfrm>
                          <a:off x="694029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4DB4371" id="Group 46625" o:spid="_x0000_s1026" style="position:absolute;margin-left:24pt;margin-top:24pt;width:547.9pt;height:1.45pt;z-index:251658240;mso-position-horizontal-relative:page;mso-position-vertical-relative:page" coordsize="69585,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">
              <v:shape id="Shape 49902" o:spid="_x0000_s1027" style="position:absolute;width:182;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" path="m,l18288,r,18288l,18288,,e" fillcolor="black" stroked="f" strokeweight="0">
                <v:stroke miterlimit="83231f" joinstyle="miter"/>
                <v:path arrowok="t" textboxrect="0,0,18288,18288"/>
              </v:shape>
              <v:shape id="Shape 49903" o:spid="_x0000_s1028" style="position:absolute;left:182;width:69220;height:182;visibility:visible;mso-wrap-style:square;v-text-anchor:top" coordsize="692200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" path="m,l6922008,r,18288l,18288,,e" fillcolor="black" stroked="f" strokeweight="0">
                <v:stroke miterlimit="83231f" joinstyle="miter"/>
                <v:path arrowok="t" textboxrect="0,0,6922008,18288"/>
              </v:shape>
              <v:shape id="Shape 49904" o:spid="_x0000_s1029" style="position:absolute;left:69402;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" path="m,l18288,r,18288l,18288,,e" fillcolor="black" stroked="f" strokeweight="0">
                <v:stroke miterlimit="83231f" joinstyle="miter"/>
                <v:path arrowok="t" textboxrect="0,0,18288,18288"/>
              </v:shape>
              <w10:wrap type="square" anchorx="page" anchory="page"/>
            </v:group>
          </w:pict>
        </mc:Fallback>
      </mc:AlternateContent>
    </w:r>
    <w:r w:rsidR="00A3092E">
      <w:tab/>
    </w:r>
  </w:p>
  <w:p w14:paraId="59689F54" w14:textId="3B705B37" w:rsidR="00A3092E" w:rsidRDefault="00A3092E" w:rsidP="00A3092E">
    <w:pPr>
      <w:spacing w:after="149"/>
      <w:ind w:left="71" w:right="0" w:firstLine="0"/>
      <w:jc w:val="left"/>
    </w:pPr>
  </w:p>
  <w:p w14:paraId="1DB5487D" w14:textId="77777777" w:rsidR="00A3092E" w:rsidRDefault="00A3092E" w:rsidP="00A3092E">
    <w:pPr>
      <w:spacing w:after="0"/>
      <w:ind w:left="420" w:right="0" w:firstLine="0"/>
      <w:jc w:val="left"/>
    </w:pPr>
    <w:r>
      <w:rPr>
        <w:b/>
        <w:sz w:val="28"/>
      </w:rPr>
      <w:t xml:space="preserve"> </w:t>
    </w:r>
  </w:p>
  <w:p w14:paraId="1F871603" w14:textId="4EAA9743" w:rsidR="0024486B" w:rsidRDefault="0024486B">
    <w:pPr>
      <w:spacing w:after="0"/>
      <w:ind w:left="-1282" w:right="10662"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FC8F20" w14:textId="6FD1EAE8" w:rsidR="00F1700A" w:rsidRDefault="00A3092E" w:rsidP="00F1700A">
    <w:pPr>
      <w:pStyle w:val="Heading2"/>
      <w:spacing w:after="0"/>
      <w:ind w:left="126" w:right="0"/>
    </w:pPr>
    <w:r>
      <w:rPr>
        <w:b w:val="0"/>
      </w:rPr>
      <w:t>STUDENT DATABASE WITH MULTI-LEVEL ACCESS</w:t>
    </w:r>
  </w:p>
  <w:p w14:paraId="3C0BA5BA" w14:textId="77777777" w:rsidR="00F1700A" w:rsidRDefault="00F1700A" w:rsidP="00F1700A">
    <w:pPr>
      <w:spacing w:after="149"/>
      <w:ind w:left="71" w:right="0" w:firstLine="0"/>
      <w:jc w:val="left"/>
    </w:pPr>
    <w:r>
      <w:rPr>
        <w:rFonts w:ascii="Calibri" w:eastAsia="Calibri" w:hAnsi="Calibri" w:cs="Calibri"/>
        <w:noProof/>
        <w:sz w:val="22"/>
      </w:rPr>
      <mc:AlternateContent>
        <mc:Choice Requires="wpg">
          <w:drawing>
            <wp:inline distT="0" distB="0" distL="0" distR="0" wp14:anchorId="5CF753F4" wp14:editId="175CA1D1">
              <wp:extent cx="5768975" cy="27305"/>
              <wp:effectExtent l="0" t="0" r="0" b="0"/>
              <wp:docPr id="73992841" name="Group 73992841"/>
              <wp:cNvGraphicFramePr/>
              <a:graphic xmlns:a="http://schemas.openxmlformats.org/drawingml/2006/main">
                <a:graphicData uri="http://schemas.microsoft.com/office/word/2010/wordprocessingGroup">
                  <wpg:wgp>
                    <wpg:cNvGrpSpPr/>
                    <wpg:grpSpPr>
                      <a:xfrm>
                        <a:off x="0" y="0"/>
                        <a:ext cx="5768975" cy="27305"/>
                        <a:chOff x="0" y="0"/>
                        <a:chExt cx="5768975" cy="27305"/>
                      </a:xfrm>
                    </wpg:grpSpPr>
                    <wps:wsp>
                      <wps:cNvPr id="1974550923" name="Shape 49858"/>
                      <wps:cNvSpPr/>
                      <wps:spPr>
                        <a:xfrm>
                          <a:off x="0" y="0"/>
                          <a:ext cx="5768975" cy="27305"/>
                        </a:xfrm>
                        <a:custGeom>
                          <a:avLst/>
                          <a:gdLst/>
                          <a:ahLst/>
                          <a:cxnLst/>
                          <a:rect l="0" t="0" r="0" b="0"/>
                          <a:pathLst>
                            <a:path w="5768975" h="27305">
                              <a:moveTo>
                                <a:pt x="0" y="0"/>
                              </a:moveTo>
                              <a:lnTo>
                                <a:pt x="5768975" y="0"/>
                              </a:lnTo>
                              <a:lnTo>
                                <a:pt x="5768975" y="27305"/>
                              </a:lnTo>
                              <a:lnTo>
                                <a:pt x="0" y="273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6858AA1" id="Group 73992841" o:spid="_x0000_s1026" style="width:454.25pt;height:2.15pt;mso-position-horizontal-relative:char;mso-position-vertical-relative:line" coordsize="57689,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">
              <v:shape id="Shape 49858" o:spid="_x0000_s1027" style="position:absolute;width:57689;height:273;visibility:visible;mso-wrap-style:square;v-text-anchor:top" coordsize="5768975,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" path="m,l5768975,r,27305l,27305,,e" fillcolor="black" stroked="f" strokeweight="0">
                <v:stroke miterlimit="83231f" joinstyle="miter"/>
                <v:path arrowok="t" textboxrect="0,0,5768975,27305"/>
              </v:shape>
              <w10:anchorlock/>
            </v:group>
          </w:pict>
        </mc:Fallback>
      </mc:AlternateContent>
    </w:r>
  </w:p>
  <w:p w14:paraId="25E1A803" w14:textId="77777777" w:rsidR="00F1700A" w:rsidRDefault="00F1700A" w:rsidP="00F1700A">
    <w:pPr>
      <w:spacing w:after="0"/>
      <w:ind w:left="420" w:right="0" w:firstLine="0"/>
      <w:jc w:val="left"/>
    </w:pPr>
    <w:r>
      <w:rPr>
        <w:b/>
        <w:sz w:val="28"/>
      </w:rPr>
      <w:t xml:space="preserve"> </w:t>
    </w:r>
  </w:p>
  <w:p w14:paraId="47A755F9" w14:textId="77777777" w:rsidR="0024486B" w:rsidRDefault="0024486B">
    <w:pPr>
      <w:spacing w:after="160"/>
      <w:ind w:left="0" w:righ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39223B" w14:textId="6EE8B732" w:rsidR="00A3092E" w:rsidRDefault="00A3092E" w:rsidP="00A3092E">
    <w:pPr>
      <w:spacing w:after="149"/>
      <w:ind w:left="71" w:right="0" w:firstLine="0"/>
      <w:jc w:val="left"/>
    </w:pPr>
  </w:p>
  <w:p w14:paraId="54E2F518" w14:textId="77777777" w:rsidR="00A3092E" w:rsidRDefault="00A3092E" w:rsidP="00A3092E">
    <w:pPr>
      <w:spacing w:after="0"/>
      <w:ind w:left="420" w:right="0" w:firstLine="0"/>
      <w:jc w:val="left"/>
    </w:pPr>
    <w:r>
      <w:rPr>
        <w:b/>
        <w:sz w:val="28"/>
      </w:rPr>
      <w:t xml:space="preserve"> </w:t>
    </w:r>
  </w:p>
  <w:p w14:paraId="46DCE702" w14:textId="77777777" w:rsidR="0024486B" w:rsidRDefault="00FE3EC6">
    <w:pPr>
      <w:spacing w:after="0"/>
      <w:ind w:left="0" w:right="0" w:firstLine="0"/>
      <w:jc w:val="left"/>
    </w:pPr>
    <w:r>
      <w:rPr>
        <w:rFonts w:ascii="Calibri" w:eastAsia="Calibri" w:hAnsi="Calibri" w:cs="Calibri"/>
        <w:sz w:val="22"/>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7393E6" w14:textId="1FACDF21" w:rsidR="00A3092E" w:rsidRDefault="00A3092E" w:rsidP="00A3092E">
    <w:pPr>
      <w:spacing w:after="149"/>
      <w:ind w:left="71" w:right="0" w:firstLine="0"/>
      <w:jc w:val="left"/>
    </w:pPr>
  </w:p>
  <w:p w14:paraId="29FDD877" w14:textId="77777777" w:rsidR="00A3092E" w:rsidRDefault="00A3092E" w:rsidP="00A3092E">
    <w:pPr>
      <w:spacing w:after="0"/>
      <w:ind w:left="420" w:right="0" w:firstLine="0"/>
      <w:jc w:val="left"/>
    </w:pPr>
    <w:r>
      <w:rPr>
        <w:b/>
        <w:sz w:val="28"/>
      </w:rPr>
      <w:t xml:space="preserve"> </w:t>
    </w:r>
  </w:p>
  <w:p w14:paraId="3CFA0DC9" w14:textId="77777777" w:rsidR="0024486B" w:rsidRDefault="0024486B">
    <w:pPr>
      <w:spacing w:after="160"/>
      <w:ind w:left="0" w:right="0"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F89DFF" w14:textId="421BB58D" w:rsidR="00A3092E" w:rsidRDefault="00A3092E" w:rsidP="00D0667C">
    <w:pPr>
      <w:pStyle w:val="Heading2"/>
      <w:spacing w:after="0"/>
      <w:ind w:right="0"/>
    </w:pPr>
  </w:p>
  <w:p w14:paraId="38D1EB78" w14:textId="77777777" w:rsidR="00A3092E" w:rsidRDefault="00A3092E" w:rsidP="00A3092E">
    <w:pPr>
      <w:spacing w:after="0"/>
      <w:ind w:left="420" w:right="0" w:firstLine="0"/>
      <w:jc w:val="left"/>
    </w:pPr>
    <w:r>
      <w:rPr>
        <w:b/>
        <w:sz w:val="28"/>
      </w:rPr>
      <w:t xml:space="preserve"> </w:t>
    </w:r>
  </w:p>
  <w:p w14:paraId="594509D3" w14:textId="53187B32" w:rsidR="0024486B" w:rsidRPr="00A3092E" w:rsidRDefault="0024486B" w:rsidP="00A3092E">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2D9EDC" w14:textId="03C2D2DA" w:rsidR="00A3092E" w:rsidRDefault="00A3092E" w:rsidP="00A3092E">
    <w:pPr>
      <w:spacing w:after="149"/>
      <w:ind w:left="71" w:right="0" w:firstLine="0"/>
      <w:jc w:val="left"/>
    </w:pPr>
  </w:p>
  <w:p w14:paraId="5734251A" w14:textId="77777777" w:rsidR="00A3092E" w:rsidRDefault="00A3092E" w:rsidP="00A3092E">
    <w:pPr>
      <w:spacing w:after="0"/>
      <w:ind w:left="420" w:right="0" w:firstLine="0"/>
      <w:jc w:val="left"/>
    </w:pPr>
    <w:r>
      <w:rPr>
        <w:b/>
        <w:sz w:val="28"/>
      </w:rPr>
      <w:t xml:space="preserve"> </w:t>
    </w:r>
  </w:p>
  <w:p w14:paraId="5C8B3E71" w14:textId="77777777" w:rsidR="0024486B" w:rsidRPr="00A3092E" w:rsidRDefault="0024486B" w:rsidP="00A3092E">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56F97E" w14:textId="77777777" w:rsidR="0024486B" w:rsidRDefault="00FE3EC6">
    <w:pPr>
      <w:tabs>
        <w:tab w:val="center" w:pos="3392"/>
      </w:tabs>
      <w:spacing w:after="0"/>
      <w:ind w:left="0" w:right="0" w:firstLine="0"/>
      <w:jc w:val="left"/>
    </w:pPr>
    <w:r>
      <w:rPr>
        <w:rFonts w:ascii="Calibri" w:eastAsia="Calibri" w:hAnsi="Calibri" w:cs="Calibri"/>
        <w:noProof/>
        <w:sz w:val="22"/>
      </w:rPr>
      <mc:AlternateContent>
        <mc:Choice Requires="wpg">
          <w:drawing>
            <wp:anchor distT="0" distB="0" distL="114300" distR="114300" simplePos="0" relativeHeight="251696128" behindDoc="0" locked="0" layoutInCell="1" allowOverlap="1" wp14:anchorId="4579FD02" wp14:editId="73EC08F8">
              <wp:simplePos x="0" y="0"/>
              <wp:positionH relativeFrom="page">
                <wp:posOffset>897889</wp:posOffset>
              </wp:positionH>
              <wp:positionV relativeFrom="page">
                <wp:posOffset>668021</wp:posOffset>
              </wp:positionV>
              <wp:extent cx="5768975" cy="27305"/>
              <wp:effectExtent l="0" t="0" r="0" b="0"/>
              <wp:wrapSquare wrapText="bothSides"/>
              <wp:docPr id="47459" name="Group 47459"/>
              <wp:cNvGraphicFramePr/>
              <a:graphic xmlns:a="http://schemas.openxmlformats.org/drawingml/2006/main">
                <a:graphicData uri="http://schemas.microsoft.com/office/word/2010/wordprocessingGroup">
                  <wpg:wgp>
                    <wpg:cNvGrpSpPr/>
                    <wpg:grpSpPr>
                      <a:xfrm>
                        <a:off x="0" y="0"/>
                        <a:ext cx="5768975" cy="27305"/>
                        <a:chOff x="0" y="0"/>
                        <a:chExt cx="5768975" cy="27305"/>
                      </a:xfrm>
                    </wpg:grpSpPr>
                    <wps:wsp>
                      <wps:cNvPr id="49934" name="Shape 49934"/>
                      <wps:cNvSpPr/>
                      <wps:spPr>
                        <a:xfrm>
                          <a:off x="0" y="0"/>
                          <a:ext cx="5768975" cy="27305"/>
                        </a:xfrm>
                        <a:custGeom>
                          <a:avLst/>
                          <a:gdLst/>
                          <a:ahLst/>
                          <a:cxnLst/>
                          <a:rect l="0" t="0" r="0" b="0"/>
                          <a:pathLst>
                            <a:path w="5768975" h="27305">
                              <a:moveTo>
                                <a:pt x="0" y="0"/>
                              </a:moveTo>
                              <a:lnTo>
                                <a:pt x="5768975" y="0"/>
                              </a:lnTo>
                              <a:lnTo>
                                <a:pt x="5768975" y="27305"/>
                              </a:lnTo>
                              <a:lnTo>
                                <a:pt x="0" y="273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D88B3A3" id="Group 47459" o:spid="_x0000_s1026" style="position:absolute;margin-left:70.7pt;margin-top:52.6pt;width:454.25pt;height:2.15pt;z-index:251696128;mso-position-horizontal-relative:page;mso-position-vertical-relative:page" coordsize="57689,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">
              <v:shape id="Shape 49934" o:spid="_x0000_s1027" style="position:absolute;width:57689;height:273;visibility:visible;mso-wrap-style:square;v-text-anchor:top" coordsize="5768975,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" path="m,l5768975,r,27305l,27305,,e" fillcolor="black" stroked="f" strokeweight="0">
                <v:stroke miterlimit="83231f" joinstyle="miter"/>
                <v:path arrowok="t" textboxrect="0,0,5768975,27305"/>
              </v:shape>
              <w10:wrap type="square" anchorx="page" anchory="page"/>
            </v:group>
          </w:pict>
        </mc:Fallback>
      </mc:AlternateContent>
    </w:r>
    <w:r>
      <w:rPr>
        <w:sz w:val="28"/>
      </w:rPr>
      <w:t xml:space="preserve">CLUB </w:t>
    </w:r>
    <w:proofErr w:type="gramStart"/>
    <w:r>
      <w:rPr>
        <w:sz w:val="28"/>
      </w:rPr>
      <w:t>MANAGEMENT</w:t>
    </w:r>
    <w:r>
      <w:rPr>
        <w:sz w:val="28"/>
        <w:vertAlign w:val="superscript"/>
      </w:rPr>
      <w:t xml:space="preserve"> </w:t>
    </w:r>
    <w:r>
      <w:rPr>
        <w:rFonts w:ascii="Calibri" w:eastAsia="Calibri" w:hAnsi="Calibri" w:cs="Calibri"/>
        <w:sz w:val="28"/>
        <w:vertAlign w:val="subscript"/>
      </w:rPr>
      <w:t xml:space="preserve"> </w:t>
    </w:r>
    <w:r>
      <w:rPr>
        <w:rFonts w:ascii="Calibri" w:eastAsia="Calibri" w:hAnsi="Calibri" w:cs="Calibri"/>
        <w:sz w:val="28"/>
        <w:vertAlign w:val="subscript"/>
      </w:rPr>
      <w:tab/>
    </w:r>
    <w:proofErr w:type="gramEnd"/>
    <w:r>
      <w:rPr>
        <w:sz w:val="28"/>
      </w:rPr>
      <w:t xml:space="preserve"> SYSTEM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520CD"/>
    <w:multiLevelType w:val="multilevel"/>
    <w:tmpl w:val="03CAA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EA676E"/>
    <w:multiLevelType w:val="multilevel"/>
    <w:tmpl w:val="5F8A9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BC3574"/>
    <w:multiLevelType w:val="multilevel"/>
    <w:tmpl w:val="C4B63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E453A7"/>
    <w:multiLevelType w:val="multilevel"/>
    <w:tmpl w:val="CE90E64E"/>
    <w:lvl w:ilvl="0">
      <w:start w:val="2"/>
      <w:numFmt w:val="decimal"/>
      <w:lvlText w:val="%1"/>
      <w:lvlJc w:val="left"/>
      <w:pPr>
        <w:ind w:left="2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15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7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9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31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03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75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7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1B5A00EA"/>
    <w:multiLevelType w:val="hybridMultilevel"/>
    <w:tmpl w:val="5BC40AF6"/>
    <w:lvl w:ilvl="0" w:tplc="C01C68B4">
      <w:start w:val="11"/>
      <w:numFmt w:val="upperLetter"/>
      <w:lvlText w:val="%1."/>
      <w:lvlJc w:val="left"/>
      <w:pPr>
        <w:ind w:left="334"/>
      </w:pPr>
      <w:rPr>
        <w:rFonts w:ascii="Times New Roman" w:eastAsia="Times New Roman" w:hAnsi="Times New Roman" w:cs="Times New Roman"/>
        <w:b w:val="0"/>
        <w:i w:val="0"/>
        <w:strike w:val="0"/>
        <w:dstrike w:val="0"/>
        <w:color w:val="518134"/>
        <w:sz w:val="28"/>
        <w:szCs w:val="28"/>
        <w:u w:val="none" w:color="000000"/>
        <w:bdr w:val="none" w:sz="0" w:space="0" w:color="auto"/>
        <w:shd w:val="clear" w:color="auto" w:fill="auto"/>
        <w:vertAlign w:val="baseline"/>
      </w:rPr>
    </w:lvl>
    <w:lvl w:ilvl="1" w:tplc="5ADC2596">
      <w:start w:val="1"/>
      <w:numFmt w:val="lowerLetter"/>
      <w:lvlText w:val="%2"/>
      <w:lvlJc w:val="left"/>
      <w:pPr>
        <w:ind w:left="3207"/>
      </w:pPr>
      <w:rPr>
        <w:rFonts w:ascii="Times New Roman" w:eastAsia="Times New Roman" w:hAnsi="Times New Roman" w:cs="Times New Roman"/>
        <w:b w:val="0"/>
        <w:i w:val="0"/>
        <w:strike w:val="0"/>
        <w:dstrike w:val="0"/>
        <w:color w:val="518134"/>
        <w:sz w:val="28"/>
        <w:szCs w:val="28"/>
        <w:u w:val="none" w:color="000000"/>
        <w:bdr w:val="none" w:sz="0" w:space="0" w:color="auto"/>
        <w:shd w:val="clear" w:color="auto" w:fill="auto"/>
        <w:vertAlign w:val="baseline"/>
      </w:rPr>
    </w:lvl>
    <w:lvl w:ilvl="2" w:tplc="5A40BEB6">
      <w:start w:val="1"/>
      <w:numFmt w:val="lowerRoman"/>
      <w:lvlText w:val="%3"/>
      <w:lvlJc w:val="left"/>
      <w:pPr>
        <w:ind w:left="3927"/>
      </w:pPr>
      <w:rPr>
        <w:rFonts w:ascii="Times New Roman" w:eastAsia="Times New Roman" w:hAnsi="Times New Roman" w:cs="Times New Roman"/>
        <w:b w:val="0"/>
        <w:i w:val="0"/>
        <w:strike w:val="0"/>
        <w:dstrike w:val="0"/>
        <w:color w:val="518134"/>
        <w:sz w:val="28"/>
        <w:szCs w:val="28"/>
        <w:u w:val="none" w:color="000000"/>
        <w:bdr w:val="none" w:sz="0" w:space="0" w:color="auto"/>
        <w:shd w:val="clear" w:color="auto" w:fill="auto"/>
        <w:vertAlign w:val="baseline"/>
      </w:rPr>
    </w:lvl>
    <w:lvl w:ilvl="3" w:tplc="0060BBB6">
      <w:start w:val="1"/>
      <w:numFmt w:val="decimal"/>
      <w:lvlText w:val="%4"/>
      <w:lvlJc w:val="left"/>
      <w:pPr>
        <w:ind w:left="4647"/>
      </w:pPr>
      <w:rPr>
        <w:rFonts w:ascii="Times New Roman" w:eastAsia="Times New Roman" w:hAnsi="Times New Roman" w:cs="Times New Roman"/>
        <w:b w:val="0"/>
        <w:i w:val="0"/>
        <w:strike w:val="0"/>
        <w:dstrike w:val="0"/>
        <w:color w:val="518134"/>
        <w:sz w:val="28"/>
        <w:szCs w:val="28"/>
        <w:u w:val="none" w:color="000000"/>
        <w:bdr w:val="none" w:sz="0" w:space="0" w:color="auto"/>
        <w:shd w:val="clear" w:color="auto" w:fill="auto"/>
        <w:vertAlign w:val="baseline"/>
      </w:rPr>
    </w:lvl>
    <w:lvl w:ilvl="4" w:tplc="E4BC9E46">
      <w:start w:val="1"/>
      <w:numFmt w:val="lowerLetter"/>
      <w:lvlText w:val="%5"/>
      <w:lvlJc w:val="left"/>
      <w:pPr>
        <w:ind w:left="5367"/>
      </w:pPr>
      <w:rPr>
        <w:rFonts w:ascii="Times New Roman" w:eastAsia="Times New Roman" w:hAnsi="Times New Roman" w:cs="Times New Roman"/>
        <w:b w:val="0"/>
        <w:i w:val="0"/>
        <w:strike w:val="0"/>
        <w:dstrike w:val="0"/>
        <w:color w:val="518134"/>
        <w:sz w:val="28"/>
        <w:szCs w:val="28"/>
        <w:u w:val="none" w:color="000000"/>
        <w:bdr w:val="none" w:sz="0" w:space="0" w:color="auto"/>
        <w:shd w:val="clear" w:color="auto" w:fill="auto"/>
        <w:vertAlign w:val="baseline"/>
      </w:rPr>
    </w:lvl>
    <w:lvl w:ilvl="5" w:tplc="6C1604D8">
      <w:start w:val="1"/>
      <w:numFmt w:val="lowerRoman"/>
      <w:lvlText w:val="%6"/>
      <w:lvlJc w:val="left"/>
      <w:pPr>
        <w:ind w:left="6087"/>
      </w:pPr>
      <w:rPr>
        <w:rFonts w:ascii="Times New Roman" w:eastAsia="Times New Roman" w:hAnsi="Times New Roman" w:cs="Times New Roman"/>
        <w:b w:val="0"/>
        <w:i w:val="0"/>
        <w:strike w:val="0"/>
        <w:dstrike w:val="0"/>
        <w:color w:val="518134"/>
        <w:sz w:val="28"/>
        <w:szCs w:val="28"/>
        <w:u w:val="none" w:color="000000"/>
        <w:bdr w:val="none" w:sz="0" w:space="0" w:color="auto"/>
        <w:shd w:val="clear" w:color="auto" w:fill="auto"/>
        <w:vertAlign w:val="baseline"/>
      </w:rPr>
    </w:lvl>
    <w:lvl w:ilvl="6" w:tplc="4FD28964">
      <w:start w:val="1"/>
      <w:numFmt w:val="decimal"/>
      <w:lvlText w:val="%7"/>
      <w:lvlJc w:val="left"/>
      <w:pPr>
        <w:ind w:left="6807"/>
      </w:pPr>
      <w:rPr>
        <w:rFonts w:ascii="Times New Roman" w:eastAsia="Times New Roman" w:hAnsi="Times New Roman" w:cs="Times New Roman"/>
        <w:b w:val="0"/>
        <w:i w:val="0"/>
        <w:strike w:val="0"/>
        <w:dstrike w:val="0"/>
        <w:color w:val="518134"/>
        <w:sz w:val="28"/>
        <w:szCs w:val="28"/>
        <w:u w:val="none" w:color="000000"/>
        <w:bdr w:val="none" w:sz="0" w:space="0" w:color="auto"/>
        <w:shd w:val="clear" w:color="auto" w:fill="auto"/>
        <w:vertAlign w:val="baseline"/>
      </w:rPr>
    </w:lvl>
    <w:lvl w:ilvl="7" w:tplc="3B60511A">
      <w:start w:val="1"/>
      <w:numFmt w:val="lowerLetter"/>
      <w:lvlText w:val="%8"/>
      <w:lvlJc w:val="left"/>
      <w:pPr>
        <w:ind w:left="7527"/>
      </w:pPr>
      <w:rPr>
        <w:rFonts w:ascii="Times New Roman" w:eastAsia="Times New Roman" w:hAnsi="Times New Roman" w:cs="Times New Roman"/>
        <w:b w:val="0"/>
        <w:i w:val="0"/>
        <w:strike w:val="0"/>
        <w:dstrike w:val="0"/>
        <w:color w:val="518134"/>
        <w:sz w:val="28"/>
        <w:szCs w:val="28"/>
        <w:u w:val="none" w:color="000000"/>
        <w:bdr w:val="none" w:sz="0" w:space="0" w:color="auto"/>
        <w:shd w:val="clear" w:color="auto" w:fill="auto"/>
        <w:vertAlign w:val="baseline"/>
      </w:rPr>
    </w:lvl>
    <w:lvl w:ilvl="8" w:tplc="B776AC04">
      <w:start w:val="1"/>
      <w:numFmt w:val="lowerRoman"/>
      <w:lvlText w:val="%9"/>
      <w:lvlJc w:val="left"/>
      <w:pPr>
        <w:ind w:left="8247"/>
      </w:pPr>
      <w:rPr>
        <w:rFonts w:ascii="Times New Roman" w:eastAsia="Times New Roman" w:hAnsi="Times New Roman" w:cs="Times New Roman"/>
        <w:b w:val="0"/>
        <w:i w:val="0"/>
        <w:strike w:val="0"/>
        <w:dstrike w:val="0"/>
        <w:color w:val="518134"/>
        <w:sz w:val="28"/>
        <w:szCs w:val="28"/>
        <w:u w:val="none" w:color="000000"/>
        <w:bdr w:val="none" w:sz="0" w:space="0" w:color="auto"/>
        <w:shd w:val="clear" w:color="auto" w:fill="auto"/>
        <w:vertAlign w:val="baseline"/>
      </w:rPr>
    </w:lvl>
  </w:abstractNum>
  <w:abstractNum w:abstractNumId="5" w15:restartNumberingAfterBreak="0">
    <w:nsid w:val="1BF12A08"/>
    <w:multiLevelType w:val="multilevel"/>
    <w:tmpl w:val="58AEA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1F5A9E"/>
    <w:multiLevelType w:val="hybridMultilevel"/>
    <w:tmpl w:val="6B9CB366"/>
    <w:lvl w:ilvl="0" w:tplc="BDFABC08">
      <w:start w:val="1"/>
      <w:numFmt w:val="bullet"/>
      <w:lvlText w:val="•"/>
      <w:lvlJc w:val="left"/>
      <w:pPr>
        <w:ind w:left="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49E1170">
      <w:start w:val="1"/>
      <w:numFmt w:val="bullet"/>
      <w:lvlText w:val="o"/>
      <w:lvlJc w:val="left"/>
      <w:pPr>
        <w:ind w:left="1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520C8F2">
      <w:start w:val="1"/>
      <w:numFmt w:val="bullet"/>
      <w:lvlText w:val="▪"/>
      <w:lvlJc w:val="left"/>
      <w:pPr>
        <w:ind w:left="2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790574E">
      <w:start w:val="1"/>
      <w:numFmt w:val="bullet"/>
      <w:lvlText w:val="•"/>
      <w:lvlJc w:val="left"/>
      <w:pPr>
        <w:ind w:left="2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4522EA8">
      <w:start w:val="1"/>
      <w:numFmt w:val="bullet"/>
      <w:lvlText w:val="o"/>
      <w:lvlJc w:val="left"/>
      <w:pPr>
        <w:ind w:left="3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DEC5644">
      <w:start w:val="1"/>
      <w:numFmt w:val="bullet"/>
      <w:lvlText w:val="▪"/>
      <w:lvlJc w:val="left"/>
      <w:pPr>
        <w:ind w:left="4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AC8C60C">
      <w:start w:val="1"/>
      <w:numFmt w:val="bullet"/>
      <w:lvlText w:val="•"/>
      <w:lvlJc w:val="left"/>
      <w:pPr>
        <w:ind w:left="5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E5C8468">
      <w:start w:val="1"/>
      <w:numFmt w:val="bullet"/>
      <w:lvlText w:val="o"/>
      <w:lvlJc w:val="left"/>
      <w:pPr>
        <w:ind w:left="5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B748C00">
      <w:start w:val="1"/>
      <w:numFmt w:val="bullet"/>
      <w:lvlText w:val="▪"/>
      <w:lvlJc w:val="left"/>
      <w:pPr>
        <w:ind w:left="6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DA256D5"/>
    <w:multiLevelType w:val="multilevel"/>
    <w:tmpl w:val="FF727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BE5DDB"/>
    <w:multiLevelType w:val="hybridMultilevel"/>
    <w:tmpl w:val="DF7A027A"/>
    <w:lvl w:ilvl="0" w:tplc="58E6F57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DB4159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E54F90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86E7CE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4CE46F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AC20C7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F34561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C72F33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5587D5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1844A11"/>
    <w:multiLevelType w:val="hybridMultilevel"/>
    <w:tmpl w:val="565C803A"/>
    <w:lvl w:ilvl="0" w:tplc="8E6059C6">
      <w:start w:val="1"/>
      <w:numFmt w:val="decimal"/>
      <w:lvlText w:val="%1"/>
      <w:lvlJc w:val="left"/>
      <w:pPr>
        <w:ind w:left="5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BD8530E">
      <w:start w:val="1"/>
      <w:numFmt w:val="lowerLetter"/>
      <w:lvlText w:val="%2"/>
      <w:lvlJc w:val="left"/>
      <w:pPr>
        <w:ind w:left="1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52A7408">
      <w:start w:val="1"/>
      <w:numFmt w:val="lowerRoman"/>
      <w:lvlText w:val="%3"/>
      <w:lvlJc w:val="left"/>
      <w:pPr>
        <w:ind w:left="1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2F427BC">
      <w:start w:val="1"/>
      <w:numFmt w:val="decimal"/>
      <w:lvlText w:val="%4"/>
      <w:lvlJc w:val="left"/>
      <w:pPr>
        <w:ind w:left="2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AAE8C32">
      <w:start w:val="1"/>
      <w:numFmt w:val="lowerLetter"/>
      <w:lvlText w:val="%5"/>
      <w:lvlJc w:val="left"/>
      <w:pPr>
        <w:ind w:left="3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4BEFE78">
      <w:start w:val="1"/>
      <w:numFmt w:val="lowerRoman"/>
      <w:lvlText w:val="%6"/>
      <w:lvlJc w:val="left"/>
      <w:pPr>
        <w:ind w:left="4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98451E6">
      <w:start w:val="1"/>
      <w:numFmt w:val="decimal"/>
      <w:lvlText w:val="%7"/>
      <w:lvlJc w:val="left"/>
      <w:pPr>
        <w:ind w:left="4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6E406AC">
      <w:start w:val="1"/>
      <w:numFmt w:val="lowerLetter"/>
      <w:lvlText w:val="%8"/>
      <w:lvlJc w:val="left"/>
      <w:pPr>
        <w:ind w:left="5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F801E18">
      <w:start w:val="1"/>
      <w:numFmt w:val="lowerRoman"/>
      <w:lvlText w:val="%9"/>
      <w:lvlJc w:val="left"/>
      <w:pPr>
        <w:ind w:left="6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1971C71"/>
    <w:multiLevelType w:val="hybridMultilevel"/>
    <w:tmpl w:val="91CCB3B2"/>
    <w:lvl w:ilvl="0" w:tplc="3D985D4A">
      <w:start w:val="1"/>
      <w:numFmt w:val="bullet"/>
      <w:lvlText w:val="•"/>
      <w:lvlJc w:val="left"/>
      <w:pPr>
        <w:ind w:left="5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1D4D374">
      <w:start w:val="1"/>
      <w:numFmt w:val="bullet"/>
      <w:lvlText w:val="o"/>
      <w:lvlJc w:val="left"/>
      <w:pPr>
        <w:ind w:left="16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1C619B0">
      <w:start w:val="1"/>
      <w:numFmt w:val="bullet"/>
      <w:lvlText w:val="▪"/>
      <w:lvlJc w:val="left"/>
      <w:pPr>
        <w:ind w:left="23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AC6A122">
      <w:start w:val="1"/>
      <w:numFmt w:val="bullet"/>
      <w:lvlText w:val="•"/>
      <w:lvlJc w:val="left"/>
      <w:pPr>
        <w:ind w:left="30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6D07044">
      <w:start w:val="1"/>
      <w:numFmt w:val="bullet"/>
      <w:lvlText w:val="o"/>
      <w:lvlJc w:val="left"/>
      <w:pPr>
        <w:ind w:left="37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9A66D28">
      <w:start w:val="1"/>
      <w:numFmt w:val="bullet"/>
      <w:lvlText w:val="▪"/>
      <w:lvlJc w:val="left"/>
      <w:pPr>
        <w:ind w:left="44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076F4B8">
      <w:start w:val="1"/>
      <w:numFmt w:val="bullet"/>
      <w:lvlText w:val="•"/>
      <w:lvlJc w:val="left"/>
      <w:pPr>
        <w:ind w:left="52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126F1C4">
      <w:start w:val="1"/>
      <w:numFmt w:val="bullet"/>
      <w:lvlText w:val="o"/>
      <w:lvlJc w:val="left"/>
      <w:pPr>
        <w:ind w:left="59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32A0E78">
      <w:start w:val="1"/>
      <w:numFmt w:val="bullet"/>
      <w:lvlText w:val="▪"/>
      <w:lvlJc w:val="left"/>
      <w:pPr>
        <w:ind w:left="6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98732CF"/>
    <w:multiLevelType w:val="hybridMultilevel"/>
    <w:tmpl w:val="F9247254"/>
    <w:lvl w:ilvl="0" w:tplc="A0BAA2BC">
      <w:start w:val="2"/>
      <w:numFmt w:val="decimal"/>
      <w:lvlText w:val="%1"/>
      <w:lvlJc w:val="left"/>
      <w:pPr>
        <w:ind w:left="2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168312A">
      <w:start w:val="1"/>
      <w:numFmt w:val="lowerLetter"/>
      <w:lvlText w:val="%2"/>
      <w:lvlJc w:val="left"/>
      <w:pPr>
        <w:ind w:left="1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49C24AA">
      <w:start w:val="1"/>
      <w:numFmt w:val="lowerRoman"/>
      <w:lvlText w:val="%3"/>
      <w:lvlJc w:val="left"/>
      <w:pPr>
        <w:ind w:left="1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7A0A3A6">
      <w:start w:val="1"/>
      <w:numFmt w:val="decimal"/>
      <w:lvlText w:val="%4"/>
      <w:lvlJc w:val="left"/>
      <w:pPr>
        <w:ind w:left="2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238AF20">
      <w:start w:val="1"/>
      <w:numFmt w:val="lowerLetter"/>
      <w:lvlText w:val="%5"/>
      <w:lvlJc w:val="left"/>
      <w:pPr>
        <w:ind w:left="3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8D06052">
      <w:start w:val="1"/>
      <w:numFmt w:val="lowerRoman"/>
      <w:lvlText w:val="%6"/>
      <w:lvlJc w:val="left"/>
      <w:pPr>
        <w:ind w:left="4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26C53A2">
      <w:start w:val="1"/>
      <w:numFmt w:val="decimal"/>
      <w:lvlText w:val="%7"/>
      <w:lvlJc w:val="left"/>
      <w:pPr>
        <w:ind w:left="4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35E83DE">
      <w:start w:val="1"/>
      <w:numFmt w:val="lowerLetter"/>
      <w:lvlText w:val="%8"/>
      <w:lvlJc w:val="left"/>
      <w:pPr>
        <w:ind w:left="5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BD0F7E0">
      <w:start w:val="1"/>
      <w:numFmt w:val="lowerRoman"/>
      <w:lvlText w:val="%9"/>
      <w:lvlJc w:val="left"/>
      <w:pPr>
        <w:ind w:left="6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D220665"/>
    <w:multiLevelType w:val="hybridMultilevel"/>
    <w:tmpl w:val="DEDC46E2"/>
    <w:lvl w:ilvl="0" w:tplc="C0AE4C6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D2CB56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AF8F3D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FC4A3E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044247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36CF0A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8BEA65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522D18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26E985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2BA2100"/>
    <w:multiLevelType w:val="hybridMultilevel"/>
    <w:tmpl w:val="7BB08886"/>
    <w:lvl w:ilvl="0" w:tplc="E9A26D3C">
      <w:start w:val="1"/>
      <w:numFmt w:val="bullet"/>
      <w:lvlText w:val="•"/>
      <w:lvlJc w:val="left"/>
      <w:pPr>
        <w:ind w:left="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FD8024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1B0F16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EB05BF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A3CD47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360825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ED866A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3F604E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2A2047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35F43AB"/>
    <w:multiLevelType w:val="hybridMultilevel"/>
    <w:tmpl w:val="7B32D4E6"/>
    <w:lvl w:ilvl="0" w:tplc="3184DEF8">
      <w:start w:val="1"/>
      <w:numFmt w:val="lowerLetter"/>
      <w:lvlText w:val="%1)"/>
      <w:lvlJc w:val="left"/>
      <w:pPr>
        <w:ind w:left="8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E665744">
      <w:start w:val="1"/>
      <w:numFmt w:val="lowerLetter"/>
      <w:lvlText w:val="%2"/>
      <w:lvlJc w:val="left"/>
      <w:pPr>
        <w:ind w:left="1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8006B96">
      <w:start w:val="1"/>
      <w:numFmt w:val="lowerRoman"/>
      <w:lvlText w:val="%3"/>
      <w:lvlJc w:val="left"/>
      <w:pPr>
        <w:ind w:left="2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1FCBA2E">
      <w:start w:val="1"/>
      <w:numFmt w:val="decimal"/>
      <w:lvlText w:val="%4"/>
      <w:lvlJc w:val="left"/>
      <w:pPr>
        <w:ind w:left="2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DEE514A">
      <w:start w:val="1"/>
      <w:numFmt w:val="lowerLetter"/>
      <w:lvlText w:val="%5"/>
      <w:lvlJc w:val="left"/>
      <w:pPr>
        <w:ind w:left="3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4240E9E">
      <w:start w:val="1"/>
      <w:numFmt w:val="lowerRoman"/>
      <w:lvlText w:val="%6"/>
      <w:lvlJc w:val="left"/>
      <w:pPr>
        <w:ind w:left="4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79E1F78">
      <w:start w:val="1"/>
      <w:numFmt w:val="decimal"/>
      <w:lvlText w:val="%7"/>
      <w:lvlJc w:val="left"/>
      <w:pPr>
        <w:ind w:left="5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F30710E">
      <w:start w:val="1"/>
      <w:numFmt w:val="lowerLetter"/>
      <w:lvlText w:val="%8"/>
      <w:lvlJc w:val="left"/>
      <w:pPr>
        <w:ind w:left="5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5ECD120">
      <w:start w:val="1"/>
      <w:numFmt w:val="lowerRoman"/>
      <w:lvlText w:val="%9"/>
      <w:lvlJc w:val="left"/>
      <w:pPr>
        <w:ind w:left="6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86C2A64"/>
    <w:multiLevelType w:val="multilevel"/>
    <w:tmpl w:val="D1822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9CF3FB4"/>
    <w:multiLevelType w:val="hybridMultilevel"/>
    <w:tmpl w:val="273A313E"/>
    <w:lvl w:ilvl="0" w:tplc="A6A82A16">
      <w:start w:val="2"/>
      <w:numFmt w:val="decimal"/>
      <w:lvlText w:val="%1"/>
      <w:lvlJc w:val="left"/>
      <w:pPr>
        <w:ind w:left="2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CF8A7C4">
      <w:start w:val="1"/>
      <w:numFmt w:val="lowerLetter"/>
      <w:lvlText w:val="%2"/>
      <w:lvlJc w:val="left"/>
      <w:pPr>
        <w:ind w:left="1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BB813AE">
      <w:start w:val="1"/>
      <w:numFmt w:val="lowerRoman"/>
      <w:lvlText w:val="%3"/>
      <w:lvlJc w:val="left"/>
      <w:pPr>
        <w:ind w:left="1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396279A">
      <w:start w:val="1"/>
      <w:numFmt w:val="decimal"/>
      <w:lvlText w:val="%4"/>
      <w:lvlJc w:val="left"/>
      <w:pPr>
        <w:ind w:left="2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7329698">
      <w:start w:val="1"/>
      <w:numFmt w:val="lowerLetter"/>
      <w:lvlText w:val="%5"/>
      <w:lvlJc w:val="left"/>
      <w:pPr>
        <w:ind w:left="3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ACC852E">
      <w:start w:val="1"/>
      <w:numFmt w:val="lowerRoman"/>
      <w:lvlText w:val="%6"/>
      <w:lvlJc w:val="left"/>
      <w:pPr>
        <w:ind w:left="4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01C457C">
      <w:start w:val="1"/>
      <w:numFmt w:val="decimal"/>
      <w:lvlText w:val="%7"/>
      <w:lvlJc w:val="left"/>
      <w:pPr>
        <w:ind w:left="4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FA67B58">
      <w:start w:val="1"/>
      <w:numFmt w:val="lowerLetter"/>
      <w:lvlText w:val="%8"/>
      <w:lvlJc w:val="left"/>
      <w:pPr>
        <w:ind w:left="5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4F20626">
      <w:start w:val="1"/>
      <w:numFmt w:val="lowerRoman"/>
      <w:lvlText w:val="%9"/>
      <w:lvlJc w:val="left"/>
      <w:pPr>
        <w:ind w:left="6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4C1C0DD1"/>
    <w:multiLevelType w:val="multilevel"/>
    <w:tmpl w:val="6E1EE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AD7C34"/>
    <w:multiLevelType w:val="hybridMultilevel"/>
    <w:tmpl w:val="48B01064"/>
    <w:lvl w:ilvl="0" w:tplc="450A0B9C">
      <w:start w:val="1"/>
      <w:numFmt w:val="decimal"/>
      <w:lvlText w:val="%1"/>
      <w:lvlJc w:val="left"/>
      <w:pPr>
        <w:ind w:left="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0CE4872">
      <w:start w:val="1"/>
      <w:numFmt w:val="lowerLetter"/>
      <w:lvlText w:val="%2"/>
      <w:lvlJc w:val="left"/>
      <w:pPr>
        <w:ind w:left="1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22CBC86">
      <w:start w:val="1"/>
      <w:numFmt w:val="lowerRoman"/>
      <w:lvlText w:val="%3"/>
      <w:lvlJc w:val="left"/>
      <w:pPr>
        <w:ind w:left="1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A52E2D4">
      <w:start w:val="1"/>
      <w:numFmt w:val="decimal"/>
      <w:lvlText w:val="%4"/>
      <w:lvlJc w:val="left"/>
      <w:pPr>
        <w:ind w:left="2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0D0E5CE">
      <w:start w:val="1"/>
      <w:numFmt w:val="lowerLetter"/>
      <w:lvlText w:val="%5"/>
      <w:lvlJc w:val="left"/>
      <w:pPr>
        <w:ind w:left="3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2F21AEC">
      <w:start w:val="1"/>
      <w:numFmt w:val="lowerRoman"/>
      <w:lvlText w:val="%6"/>
      <w:lvlJc w:val="left"/>
      <w:pPr>
        <w:ind w:left="4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C6468AC">
      <w:start w:val="1"/>
      <w:numFmt w:val="decimal"/>
      <w:lvlText w:val="%7"/>
      <w:lvlJc w:val="left"/>
      <w:pPr>
        <w:ind w:left="4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5D2895A">
      <w:start w:val="1"/>
      <w:numFmt w:val="lowerLetter"/>
      <w:lvlText w:val="%8"/>
      <w:lvlJc w:val="left"/>
      <w:pPr>
        <w:ind w:left="5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3FC7B5C">
      <w:start w:val="1"/>
      <w:numFmt w:val="lowerRoman"/>
      <w:lvlText w:val="%9"/>
      <w:lvlJc w:val="left"/>
      <w:pPr>
        <w:ind w:left="6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A9973E8"/>
    <w:multiLevelType w:val="multilevel"/>
    <w:tmpl w:val="B9160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0B7176"/>
    <w:multiLevelType w:val="multilevel"/>
    <w:tmpl w:val="FCBEC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B56B5C"/>
    <w:multiLevelType w:val="multilevel"/>
    <w:tmpl w:val="FA227E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AB6BD0"/>
    <w:multiLevelType w:val="hybridMultilevel"/>
    <w:tmpl w:val="D1F43D76"/>
    <w:lvl w:ilvl="0" w:tplc="28E8B51E">
      <w:start w:val="1"/>
      <w:numFmt w:val="decimal"/>
      <w:lvlText w:val="%1."/>
      <w:lvlJc w:val="left"/>
      <w:pPr>
        <w:ind w:left="4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EB080A4">
      <w:start w:val="1"/>
      <w:numFmt w:val="lowerLetter"/>
      <w:lvlText w:val="%2"/>
      <w:lvlJc w:val="left"/>
      <w:pPr>
        <w:ind w:left="1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8467990">
      <w:start w:val="1"/>
      <w:numFmt w:val="lowerRoman"/>
      <w:lvlText w:val="%3"/>
      <w:lvlJc w:val="left"/>
      <w:pPr>
        <w:ind w:left="1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EA2B212">
      <w:start w:val="1"/>
      <w:numFmt w:val="decimal"/>
      <w:lvlText w:val="%4"/>
      <w:lvlJc w:val="left"/>
      <w:pPr>
        <w:ind w:left="2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16237B0">
      <w:start w:val="1"/>
      <w:numFmt w:val="lowerLetter"/>
      <w:lvlText w:val="%5"/>
      <w:lvlJc w:val="left"/>
      <w:pPr>
        <w:ind w:left="3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A9666A8">
      <w:start w:val="1"/>
      <w:numFmt w:val="lowerRoman"/>
      <w:lvlText w:val="%6"/>
      <w:lvlJc w:val="left"/>
      <w:pPr>
        <w:ind w:left="4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4082D86">
      <w:start w:val="1"/>
      <w:numFmt w:val="decimal"/>
      <w:lvlText w:val="%7"/>
      <w:lvlJc w:val="left"/>
      <w:pPr>
        <w:ind w:left="4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67A059C">
      <w:start w:val="1"/>
      <w:numFmt w:val="lowerLetter"/>
      <w:lvlText w:val="%8"/>
      <w:lvlJc w:val="left"/>
      <w:pPr>
        <w:ind w:left="55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65412E8">
      <w:start w:val="1"/>
      <w:numFmt w:val="lowerRoman"/>
      <w:lvlText w:val="%9"/>
      <w:lvlJc w:val="left"/>
      <w:pPr>
        <w:ind w:left="62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6C5B331D"/>
    <w:multiLevelType w:val="multilevel"/>
    <w:tmpl w:val="14AC5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B84037"/>
    <w:multiLevelType w:val="multilevel"/>
    <w:tmpl w:val="89C00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A10FD5"/>
    <w:multiLevelType w:val="multilevel"/>
    <w:tmpl w:val="FE443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DD1040"/>
    <w:multiLevelType w:val="multilevel"/>
    <w:tmpl w:val="3CAAB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736FEC"/>
    <w:multiLevelType w:val="hybridMultilevel"/>
    <w:tmpl w:val="FB3CEA36"/>
    <w:lvl w:ilvl="0" w:tplc="D9901448">
      <w:start w:val="1"/>
      <w:numFmt w:val="bullet"/>
      <w:lvlText w:val="•"/>
      <w:lvlJc w:val="left"/>
      <w:pPr>
        <w:ind w:left="7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92ECE0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400830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E3EBF8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48082D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A90B94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5BEB3D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1C4599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C0CCCB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78604732"/>
    <w:multiLevelType w:val="hybridMultilevel"/>
    <w:tmpl w:val="340C305C"/>
    <w:lvl w:ilvl="0" w:tplc="9EB2A7A8">
      <w:start w:val="2"/>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498B810">
      <w:start w:val="1"/>
      <w:numFmt w:val="lowerLetter"/>
      <w:lvlText w:val="%2"/>
      <w:lvlJc w:val="left"/>
      <w:pPr>
        <w:ind w:left="11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DBE6FA4">
      <w:start w:val="1"/>
      <w:numFmt w:val="lowerRoman"/>
      <w:lvlText w:val="%3"/>
      <w:lvlJc w:val="left"/>
      <w:pPr>
        <w:ind w:left="19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06E8E68">
      <w:start w:val="1"/>
      <w:numFmt w:val="decimal"/>
      <w:lvlText w:val="%4"/>
      <w:lvlJc w:val="left"/>
      <w:pPr>
        <w:ind w:left="26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A6A1C56">
      <w:start w:val="1"/>
      <w:numFmt w:val="lowerLetter"/>
      <w:lvlText w:val="%5"/>
      <w:lvlJc w:val="left"/>
      <w:pPr>
        <w:ind w:left="3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E668AA4">
      <w:start w:val="1"/>
      <w:numFmt w:val="lowerRoman"/>
      <w:lvlText w:val="%6"/>
      <w:lvlJc w:val="left"/>
      <w:pPr>
        <w:ind w:left="4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A2A2846">
      <w:start w:val="1"/>
      <w:numFmt w:val="decimal"/>
      <w:lvlText w:val="%7"/>
      <w:lvlJc w:val="left"/>
      <w:pPr>
        <w:ind w:left="4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8464930">
      <w:start w:val="1"/>
      <w:numFmt w:val="lowerLetter"/>
      <w:lvlText w:val="%8"/>
      <w:lvlJc w:val="left"/>
      <w:pPr>
        <w:ind w:left="5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384805E">
      <w:start w:val="1"/>
      <w:numFmt w:val="lowerRoman"/>
      <w:lvlText w:val="%9"/>
      <w:lvlJc w:val="left"/>
      <w:pPr>
        <w:ind w:left="6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78E66556"/>
    <w:multiLevelType w:val="hybridMultilevel"/>
    <w:tmpl w:val="CAB29880"/>
    <w:lvl w:ilvl="0" w:tplc="F5463CB8">
      <w:start w:val="1"/>
      <w:numFmt w:val="decimal"/>
      <w:lvlText w:val="%1."/>
      <w:lvlJc w:val="left"/>
      <w:pPr>
        <w:ind w:left="5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1D674B8">
      <w:start w:val="1"/>
      <w:numFmt w:val="bullet"/>
      <w:lvlText w:val="•"/>
      <w:lvlJc w:val="left"/>
      <w:pPr>
        <w:ind w:left="8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E2CABD6">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AA2A66A">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900CD2C">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8684FC6">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020F88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F4C2BF2">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DAEB0F6">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7AF306FD"/>
    <w:multiLevelType w:val="multilevel"/>
    <w:tmpl w:val="941A4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5434616">
    <w:abstractNumId w:val="4"/>
  </w:num>
  <w:num w:numId="2" w16cid:durableId="1042747183">
    <w:abstractNumId w:val="22"/>
  </w:num>
  <w:num w:numId="3" w16cid:durableId="1982495777">
    <w:abstractNumId w:val="27"/>
  </w:num>
  <w:num w:numId="4" w16cid:durableId="20060898">
    <w:abstractNumId w:val="8"/>
  </w:num>
  <w:num w:numId="5" w16cid:durableId="1394229663">
    <w:abstractNumId w:val="12"/>
  </w:num>
  <w:num w:numId="6" w16cid:durableId="299893072">
    <w:abstractNumId w:val="6"/>
  </w:num>
  <w:num w:numId="7" w16cid:durableId="549145959">
    <w:abstractNumId w:val="14"/>
  </w:num>
  <w:num w:numId="8" w16cid:durableId="1684436392">
    <w:abstractNumId w:val="9"/>
  </w:num>
  <w:num w:numId="9" w16cid:durableId="830633289">
    <w:abstractNumId w:val="16"/>
  </w:num>
  <w:num w:numId="10" w16cid:durableId="662246818">
    <w:abstractNumId w:val="18"/>
  </w:num>
  <w:num w:numId="11" w16cid:durableId="1033648535">
    <w:abstractNumId w:val="11"/>
  </w:num>
  <w:num w:numId="12" w16cid:durableId="1007824138">
    <w:abstractNumId w:val="3"/>
  </w:num>
  <w:num w:numId="13" w16cid:durableId="917011214">
    <w:abstractNumId w:val="10"/>
  </w:num>
  <w:num w:numId="14" w16cid:durableId="2022075656">
    <w:abstractNumId w:val="29"/>
  </w:num>
  <w:num w:numId="15" w16cid:durableId="1861697226">
    <w:abstractNumId w:val="13"/>
  </w:num>
  <w:num w:numId="16" w16cid:durableId="505632536">
    <w:abstractNumId w:val="28"/>
  </w:num>
  <w:num w:numId="17" w16cid:durableId="1140457505">
    <w:abstractNumId w:val="19"/>
  </w:num>
  <w:num w:numId="18" w16cid:durableId="1485511672">
    <w:abstractNumId w:val="30"/>
  </w:num>
  <w:num w:numId="19" w16cid:durableId="122043835">
    <w:abstractNumId w:val="25"/>
  </w:num>
  <w:num w:numId="20" w16cid:durableId="591746653">
    <w:abstractNumId w:val="26"/>
  </w:num>
  <w:num w:numId="21" w16cid:durableId="1645696528">
    <w:abstractNumId w:val="1"/>
  </w:num>
  <w:num w:numId="22" w16cid:durableId="1113860267">
    <w:abstractNumId w:val="15"/>
  </w:num>
  <w:num w:numId="23" w16cid:durableId="739063402">
    <w:abstractNumId w:val="21"/>
  </w:num>
  <w:num w:numId="24" w16cid:durableId="1277787539">
    <w:abstractNumId w:val="0"/>
  </w:num>
  <w:num w:numId="25" w16cid:durableId="1016035214">
    <w:abstractNumId w:val="23"/>
  </w:num>
  <w:num w:numId="26" w16cid:durableId="1363435550">
    <w:abstractNumId w:val="20"/>
  </w:num>
  <w:num w:numId="27" w16cid:durableId="1849251337">
    <w:abstractNumId w:val="24"/>
  </w:num>
  <w:num w:numId="28" w16cid:durableId="1802919298">
    <w:abstractNumId w:val="17"/>
  </w:num>
  <w:num w:numId="29" w16cid:durableId="2095197834">
    <w:abstractNumId w:val="2"/>
  </w:num>
  <w:num w:numId="30" w16cid:durableId="1108427520">
    <w:abstractNumId w:val="7"/>
  </w:num>
  <w:num w:numId="31" w16cid:durableId="209770598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hraddha CS">
    <w15:presenceInfo w15:providerId="Windows Live" w15:userId="97eb9385806697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486B"/>
    <w:rsid w:val="00002473"/>
    <w:rsid w:val="000069E3"/>
    <w:rsid w:val="00087088"/>
    <w:rsid w:val="000D3CE3"/>
    <w:rsid w:val="00104505"/>
    <w:rsid w:val="00106D47"/>
    <w:rsid w:val="00132016"/>
    <w:rsid w:val="00137DE2"/>
    <w:rsid w:val="001B31F0"/>
    <w:rsid w:val="001F6F81"/>
    <w:rsid w:val="0024486B"/>
    <w:rsid w:val="002B6AC4"/>
    <w:rsid w:val="003247C6"/>
    <w:rsid w:val="00364E0F"/>
    <w:rsid w:val="003B37A0"/>
    <w:rsid w:val="003E0116"/>
    <w:rsid w:val="004109AC"/>
    <w:rsid w:val="00435F71"/>
    <w:rsid w:val="0044621F"/>
    <w:rsid w:val="004B42F9"/>
    <w:rsid w:val="004C31D4"/>
    <w:rsid w:val="004D5424"/>
    <w:rsid w:val="004D6BE8"/>
    <w:rsid w:val="004E45B2"/>
    <w:rsid w:val="00530A2D"/>
    <w:rsid w:val="0056143D"/>
    <w:rsid w:val="0056687F"/>
    <w:rsid w:val="00590445"/>
    <w:rsid w:val="00614CF5"/>
    <w:rsid w:val="006632B9"/>
    <w:rsid w:val="0066430F"/>
    <w:rsid w:val="006F5972"/>
    <w:rsid w:val="00703209"/>
    <w:rsid w:val="00704C90"/>
    <w:rsid w:val="00722411"/>
    <w:rsid w:val="0076150A"/>
    <w:rsid w:val="00771F2E"/>
    <w:rsid w:val="007B7F55"/>
    <w:rsid w:val="00835433"/>
    <w:rsid w:val="008643FB"/>
    <w:rsid w:val="008C6B2D"/>
    <w:rsid w:val="00934970"/>
    <w:rsid w:val="009C434C"/>
    <w:rsid w:val="00A3092E"/>
    <w:rsid w:val="00A77A23"/>
    <w:rsid w:val="00AA0ACE"/>
    <w:rsid w:val="00AA2854"/>
    <w:rsid w:val="00AF370A"/>
    <w:rsid w:val="00AF5D49"/>
    <w:rsid w:val="00B157D6"/>
    <w:rsid w:val="00B44B3C"/>
    <w:rsid w:val="00BC456F"/>
    <w:rsid w:val="00C753FC"/>
    <w:rsid w:val="00CA4A17"/>
    <w:rsid w:val="00CA74A3"/>
    <w:rsid w:val="00D0667C"/>
    <w:rsid w:val="00D17B92"/>
    <w:rsid w:val="00D33E04"/>
    <w:rsid w:val="00D92CE8"/>
    <w:rsid w:val="00DF1D9E"/>
    <w:rsid w:val="00DF1ECE"/>
    <w:rsid w:val="00E01E6C"/>
    <w:rsid w:val="00E4642E"/>
    <w:rsid w:val="00E6737D"/>
    <w:rsid w:val="00E739B2"/>
    <w:rsid w:val="00EB1B6B"/>
    <w:rsid w:val="00ED4A29"/>
    <w:rsid w:val="00F1700A"/>
    <w:rsid w:val="00F3030D"/>
    <w:rsid w:val="00FC2FE3"/>
    <w:rsid w:val="00FE3E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6A633D"/>
  <w15:docId w15:val="{646F62C5-8EA4-46A4-9E38-1C39DEC51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092E"/>
    <w:pPr>
      <w:spacing w:after="117" w:line="259" w:lineRule="auto"/>
      <w:ind w:left="10" w:right="215"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261" w:line="259" w:lineRule="auto"/>
      <w:ind w:left="10" w:right="300"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261" w:line="259" w:lineRule="auto"/>
      <w:ind w:left="10" w:right="30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261" w:line="259" w:lineRule="auto"/>
      <w:ind w:left="10" w:right="300" w:hanging="10"/>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28"/>
    </w:rPr>
  </w:style>
  <w:style w:type="paragraph" w:styleId="TOC1">
    <w:name w:val="toc 1"/>
    <w:hidden/>
    <w:uiPriority w:val="39"/>
    <w:pPr>
      <w:spacing w:after="282" w:line="259" w:lineRule="auto"/>
      <w:ind w:left="190" w:right="23" w:hanging="10"/>
      <w:jc w:val="both"/>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8643FB"/>
    <w:pPr>
      <w:spacing w:after="0" w:line="240" w:lineRule="auto"/>
      <w:ind w:left="10" w:right="215" w:hanging="10"/>
      <w:jc w:val="both"/>
    </w:pPr>
    <w:rPr>
      <w:rFonts w:ascii="Times New Roman" w:eastAsia="Times New Roman" w:hAnsi="Times New Roman" w:cs="Times New Roman"/>
      <w:color w:val="000000"/>
    </w:rPr>
  </w:style>
  <w:style w:type="character" w:styleId="Hyperlink">
    <w:name w:val="Hyperlink"/>
    <w:basedOn w:val="DefaultParagraphFont"/>
    <w:uiPriority w:val="99"/>
    <w:unhideWhenUsed/>
    <w:rsid w:val="00D33E04"/>
    <w:rPr>
      <w:color w:val="0563C1" w:themeColor="hyperlink"/>
      <w:u w:val="single"/>
    </w:rPr>
  </w:style>
  <w:style w:type="character" w:styleId="UnresolvedMention">
    <w:name w:val="Unresolved Mention"/>
    <w:basedOn w:val="DefaultParagraphFont"/>
    <w:uiPriority w:val="99"/>
    <w:semiHidden/>
    <w:unhideWhenUsed/>
    <w:rsid w:val="00D33E04"/>
    <w:rPr>
      <w:color w:val="605E5C"/>
      <w:shd w:val="clear" w:color="auto" w:fill="E1DFDD"/>
    </w:rPr>
  </w:style>
  <w:style w:type="paragraph" w:styleId="ListParagraph">
    <w:name w:val="List Paragraph"/>
    <w:basedOn w:val="Normal"/>
    <w:uiPriority w:val="34"/>
    <w:qFormat/>
    <w:rsid w:val="00BC456F"/>
    <w:pPr>
      <w:ind w:left="720"/>
      <w:contextualSpacing/>
    </w:pPr>
  </w:style>
  <w:style w:type="paragraph" w:styleId="Header">
    <w:name w:val="header"/>
    <w:basedOn w:val="Normal"/>
    <w:link w:val="HeaderChar"/>
    <w:uiPriority w:val="99"/>
    <w:semiHidden/>
    <w:unhideWhenUsed/>
    <w:rsid w:val="00A3092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3092E"/>
    <w:rPr>
      <w:rFonts w:ascii="Times New Roman" w:eastAsia="Times New Roman" w:hAnsi="Times New Roman" w:cs="Times New Roman"/>
      <w:color w:val="000000"/>
    </w:rPr>
  </w:style>
  <w:style w:type="paragraph" w:styleId="TOCHeading">
    <w:name w:val="TOC Heading"/>
    <w:basedOn w:val="Heading1"/>
    <w:next w:val="Normal"/>
    <w:uiPriority w:val="39"/>
    <w:unhideWhenUsed/>
    <w:qFormat/>
    <w:rsid w:val="006F5972"/>
    <w:pPr>
      <w:spacing w:before="240" w:after="0"/>
      <w:ind w:left="0" w:right="0" w:firstLine="0"/>
      <w:outlineLvl w:val="9"/>
    </w:pPr>
    <w:rPr>
      <w:rFonts w:asciiTheme="majorHAnsi" w:eastAsiaTheme="majorEastAsia" w:hAnsiTheme="majorHAnsi" w:cstheme="majorBidi"/>
      <w:b w:val="0"/>
      <w:color w:val="2F5496" w:themeColor="accent1" w:themeShade="BF"/>
      <w:kern w:val="0"/>
      <w:sz w:val="32"/>
      <w:szCs w:val="32"/>
      <w:lang w:val="en-US" w:eastAsia="en-US"/>
      <w14:ligatures w14:val="none"/>
    </w:rPr>
  </w:style>
  <w:style w:type="paragraph" w:styleId="TOC2">
    <w:name w:val="toc 2"/>
    <w:basedOn w:val="Normal"/>
    <w:next w:val="Normal"/>
    <w:autoRedefine/>
    <w:uiPriority w:val="39"/>
    <w:unhideWhenUsed/>
    <w:rsid w:val="006F5972"/>
    <w:pPr>
      <w:spacing w:after="100"/>
      <w:ind w:left="220" w:right="0" w:firstLine="0"/>
      <w:jc w:val="left"/>
    </w:pPr>
    <w:rPr>
      <w:rFonts w:asciiTheme="minorHAnsi" w:eastAsiaTheme="minorEastAsia" w:hAnsiTheme="minorHAnsi"/>
      <w:color w:val="auto"/>
      <w:kern w:val="0"/>
      <w:sz w:val="22"/>
      <w:szCs w:val="22"/>
      <w:lang w:val="en-US" w:eastAsia="en-US"/>
      <w14:ligatures w14:val="none"/>
    </w:rPr>
  </w:style>
  <w:style w:type="paragraph" w:styleId="TOC3">
    <w:name w:val="toc 3"/>
    <w:basedOn w:val="Normal"/>
    <w:next w:val="Normal"/>
    <w:autoRedefine/>
    <w:uiPriority w:val="39"/>
    <w:unhideWhenUsed/>
    <w:rsid w:val="006F5972"/>
    <w:pPr>
      <w:spacing w:after="100"/>
      <w:ind w:left="440" w:right="0" w:firstLine="0"/>
      <w:jc w:val="left"/>
    </w:pPr>
    <w:rPr>
      <w:rFonts w:asciiTheme="minorHAnsi" w:eastAsiaTheme="minorEastAsia" w:hAnsiTheme="minorHAnsi"/>
      <w:color w:val="auto"/>
      <w:kern w:val="0"/>
      <w:sz w:val="22"/>
      <w:szCs w:val="22"/>
      <w:lang w:val="en-US" w:eastAsia="en-US"/>
      <w14:ligatures w14:val="none"/>
    </w:rPr>
  </w:style>
  <w:style w:type="paragraph" w:styleId="NormalWeb">
    <w:name w:val="Normal (Web)"/>
    <w:basedOn w:val="Normal"/>
    <w:uiPriority w:val="99"/>
    <w:unhideWhenUsed/>
    <w:rsid w:val="00E739B2"/>
    <w:pPr>
      <w:spacing w:before="100" w:beforeAutospacing="1" w:after="100" w:afterAutospacing="1" w:line="240" w:lineRule="auto"/>
      <w:ind w:left="0" w:right="0" w:firstLine="0"/>
      <w:jc w:val="left"/>
    </w:pPr>
    <w:rPr>
      <w:color w:val="auto"/>
      <w:kern w:val="0"/>
      <w14:ligatures w14:val="none"/>
    </w:rPr>
  </w:style>
  <w:style w:type="character" w:styleId="HTMLCode">
    <w:name w:val="HTML Code"/>
    <w:basedOn w:val="DefaultParagraphFont"/>
    <w:uiPriority w:val="99"/>
    <w:semiHidden/>
    <w:unhideWhenUsed/>
    <w:rsid w:val="00E739B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564549">
      <w:bodyDiv w:val="1"/>
      <w:marLeft w:val="0"/>
      <w:marRight w:val="0"/>
      <w:marTop w:val="0"/>
      <w:marBottom w:val="0"/>
      <w:divBdr>
        <w:top w:val="none" w:sz="0" w:space="0" w:color="auto"/>
        <w:left w:val="none" w:sz="0" w:space="0" w:color="auto"/>
        <w:bottom w:val="none" w:sz="0" w:space="0" w:color="auto"/>
        <w:right w:val="none" w:sz="0" w:space="0" w:color="auto"/>
      </w:divBdr>
      <w:divsChild>
        <w:div w:id="2139713570">
          <w:marLeft w:val="0"/>
          <w:marRight w:val="0"/>
          <w:marTop w:val="0"/>
          <w:marBottom w:val="0"/>
          <w:divBdr>
            <w:top w:val="none" w:sz="0" w:space="0" w:color="auto"/>
            <w:left w:val="none" w:sz="0" w:space="0" w:color="auto"/>
            <w:bottom w:val="none" w:sz="0" w:space="0" w:color="auto"/>
            <w:right w:val="none" w:sz="0" w:space="0" w:color="auto"/>
          </w:divBdr>
          <w:divsChild>
            <w:div w:id="2001889062">
              <w:marLeft w:val="0"/>
              <w:marRight w:val="0"/>
              <w:marTop w:val="0"/>
              <w:marBottom w:val="0"/>
              <w:divBdr>
                <w:top w:val="none" w:sz="0" w:space="0" w:color="auto"/>
                <w:left w:val="none" w:sz="0" w:space="0" w:color="auto"/>
                <w:bottom w:val="none" w:sz="0" w:space="0" w:color="auto"/>
                <w:right w:val="none" w:sz="0" w:space="0" w:color="auto"/>
              </w:divBdr>
            </w:div>
            <w:div w:id="1684169234">
              <w:marLeft w:val="0"/>
              <w:marRight w:val="0"/>
              <w:marTop w:val="0"/>
              <w:marBottom w:val="0"/>
              <w:divBdr>
                <w:top w:val="none" w:sz="0" w:space="0" w:color="auto"/>
                <w:left w:val="none" w:sz="0" w:space="0" w:color="auto"/>
                <w:bottom w:val="none" w:sz="0" w:space="0" w:color="auto"/>
                <w:right w:val="none" w:sz="0" w:space="0" w:color="auto"/>
              </w:divBdr>
              <w:divsChild>
                <w:div w:id="1566720694">
                  <w:marLeft w:val="0"/>
                  <w:marRight w:val="0"/>
                  <w:marTop w:val="0"/>
                  <w:marBottom w:val="0"/>
                  <w:divBdr>
                    <w:top w:val="none" w:sz="0" w:space="0" w:color="auto"/>
                    <w:left w:val="none" w:sz="0" w:space="0" w:color="auto"/>
                    <w:bottom w:val="none" w:sz="0" w:space="0" w:color="auto"/>
                    <w:right w:val="none" w:sz="0" w:space="0" w:color="auto"/>
                  </w:divBdr>
                  <w:divsChild>
                    <w:div w:id="87630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6948">
      <w:bodyDiv w:val="1"/>
      <w:marLeft w:val="0"/>
      <w:marRight w:val="0"/>
      <w:marTop w:val="0"/>
      <w:marBottom w:val="0"/>
      <w:divBdr>
        <w:top w:val="none" w:sz="0" w:space="0" w:color="auto"/>
        <w:left w:val="none" w:sz="0" w:space="0" w:color="auto"/>
        <w:bottom w:val="none" w:sz="0" w:space="0" w:color="auto"/>
        <w:right w:val="none" w:sz="0" w:space="0" w:color="auto"/>
      </w:divBdr>
    </w:div>
    <w:div w:id="155347081">
      <w:bodyDiv w:val="1"/>
      <w:marLeft w:val="0"/>
      <w:marRight w:val="0"/>
      <w:marTop w:val="0"/>
      <w:marBottom w:val="0"/>
      <w:divBdr>
        <w:top w:val="none" w:sz="0" w:space="0" w:color="auto"/>
        <w:left w:val="none" w:sz="0" w:space="0" w:color="auto"/>
        <w:bottom w:val="none" w:sz="0" w:space="0" w:color="auto"/>
        <w:right w:val="none" w:sz="0" w:space="0" w:color="auto"/>
      </w:divBdr>
    </w:div>
    <w:div w:id="163059051">
      <w:bodyDiv w:val="1"/>
      <w:marLeft w:val="0"/>
      <w:marRight w:val="0"/>
      <w:marTop w:val="0"/>
      <w:marBottom w:val="0"/>
      <w:divBdr>
        <w:top w:val="none" w:sz="0" w:space="0" w:color="auto"/>
        <w:left w:val="none" w:sz="0" w:space="0" w:color="auto"/>
        <w:bottom w:val="none" w:sz="0" w:space="0" w:color="auto"/>
        <w:right w:val="none" w:sz="0" w:space="0" w:color="auto"/>
      </w:divBdr>
      <w:divsChild>
        <w:div w:id="1156846946">
          <w:marLeft w:val="0"/>
          <w:marRight w:val="0"/>
          <w:marTop w:val="0"/>
          <w:marBottom w:val="0"/>
          <w:divBdr>
            <w:top w:val="none" w:sz="0" w:space="0" w:color="auto"/>
            <w:left w:val="none" w:sz="0" w:space="0" w:color="auto"/>
            <w:bottom w:val="none" w:sz="0" w:space="0" w:color="auto"/>
            <w:right w:val="none" w:sz="0" w:space="0" w:color="auto"/>
          </w:divBdr>
        </w:div>
      </w:divsChild>
    </w:div>
    <w:div w:id="179050711">
      <w:bodyDiv w:val="1"/>
      <w:marLeft w:val="0"/>
      <w:marRight w:val="0"/>
      <w:marTop w:val="0"/>
      <w:marBottom w:val="0"/>
      <w:divBdr>
        <w:top w:val="none" w:sz="0" w:space="0" w:color="auto"/>
        <w:left w:val="none" w:sz="0" w:space="0" w:color="auto"/>
        <w:bottom w:val="none" w:sz="0" w:space="0" w:color="auto"/>
        <w:right w:val="none" w:sz="0" w:space="0" w:color="auto"/>
      </w:divBdr>
      <w:divsChild>
        <w:div w:id="375156881">
          <w:marLeft w:val="0"/>
          <w:marRight w:val="0"/>
          <w:marTop w:val="0"/>
          <w:marBottom w:val="0"/>
          <w:divBdr>
            <w:top w:val="none" w:sz="0" w:space="0" w:color="auto"/>
            <w:left w:val="none" w:sz="0" w:space="0" w:color="auto"/>
            <w:bottom w:val="none" w:sz="0" w:space="0" w:color="auto"/>
            <w:right w:val="none" w:sz="0" w:space="0" w:color="auto"/>
          </w:divBdr>
        </w:div>
      </w:divsChild>
    </w:div>
    <w:div w:id="218975330">
      <w:bodyDiv w:val="1"/>
      <w:marLeft w:val="0"/>
      <w:marRight w:val="0"/>
      <w:marTop w:val="0"/>
      <w:marBottom w:val="0"/>
      <w:divBdr>
        <w:top w:val="none" w:sz="0" w:space="0" w:color="auto"/>
        <w:left w:val="none" w:sz="0" w:space="0" w:color="auto"/>
        <w:bottom w:val="none" w:sz="0" w:space="0" w:color="auto"/>
        <w:right w:val="none" w:sz="0" w:space="0" w:color="auto"/>
      </w:divBdr>
    </w:div>
    <w:div w:id="300310032">
      <w:bodyDiv w:val="1"/>
      <w:marLeft w:val="0"/>
      <w:marRight w:val="0"/>
      <w:marTop w:val="0"/>
      <w:marBottom w:val="0"/>
      <w:divBdr>
        <w:top w:val="none" w:sz="0" w:space="0" w:color="auto"/>
        <w:left w:val="none" w:sz="0" w:space="0" w:color="auto"/>
        <w:bottom w:val="none" w:sz="0" w:space="0" w:color="auto"/>
        <w:right w:val="none" w:sz="0" w:space="0" w:color="auto"/>
      </w:divBdr>
    </w:div>
    <w:div w:id="359211675">
      <w:bodyDiv w:val="1"/>
      <w:marLeft w:val="0"/>
      <w:marRight w:val="0"/>
      <w:marTop w:val="0"/>
      <w:marBottom w:val="0"/>
      <w:divBdr>
        <w:top w:val="none" w:sz="0" w:space="0" w:color="auto"/>
        <w:left w:val="none" w:sz="0" w:space="0" w:color="auto"/>
        <w:bottom w:val="none" w:sz="0" w:space="0" w:color="auto"/>
        <w:right w:val="none" w:sz="0" w:space="0" w:color="auto"/>
      </w:divBdr>
    </w:div>
    <w:div w:id="404231613">
      <w:bodyDiv w:val="1"/>
      <w:marLeft w:val="0"/>
      <w:marRight w:val="0"/>
      <w:marTop w:val="0"/>
      <w:marBottom w:val="0"/>
      <w:divBdr>
        <w:top w:val="none" w:sz="0" w:space="0" w:color="auto"/>
        <w:left w:val="none" w:sz="0" w:space="0" w:color="auto"/>
        <w:bottom w:val="none" w:sz="0" w:space="0" w:color="auto"/>
        <w:right w:val="none" w:sz="0" w:space="0" w:color="auto"/>
      </w:divBdr>
    </w:div>
    <w:div w:id="473135687">
      <w:bodyDiv w:val="1"/>
      <w:marLeft w:val="0"/>
      <w:marRight w:val="0"/>
      <w:marTop w:val="0"/>
      <w:marBottom w:val="0"/>
      <w:divBdr>
        <w:top w:val="none" w:sz="0" w:space="0" w:color="auto"/>
        <w:left w:val="none" w:sz="0" w:space="0" w:color="auto"/>
        <w:bottom w:val="none" w:sz="0" w:space="0" w:color="auto"/>
        <w:right w:val="none" w:sz="0" w:space="0" w:color="auto"/>
      </w:divBdr>
    </w:div>
    <w:div w:id="520555442">
      <w:bodyDiv w:val="1"/>
      <w:marLeft w:val="0"/>
      <w:marRight w:val="0"/>
      <w:marTop w:val="0"/>
      <w:marBottom w:val="0"/>
      <w:divBdr>
        <w:top w:val="none" w:sz="0" w:space="0" w:color="auto"/>
        <w:left w:val="none" w:sz="0" w:space="0" w:color="auto"/>
        <w:bottom w:val="none" w:sz="0" w:space="0" w:color="auto"/>
        <w:right w:val="none" w:sz="0" w:space="0" w:color="auto"/>
      </w:divBdr>
    </w:div>
    <w:div w:id="559558206">
      <w:bodyDiv w:val="1"/>
      <w:marLeft w:val="0"/>
      <w:marRight w:val="0"/>
      <w:marTop w:val="0"/>
      <w:marBottom w:val="0"/>
      <w:divBdr>
        <w:top w:val="none" w:sz="0" w:space="0" w:color="auto"/>
        <w:left w:val="none" w:sz="0" w:space="0" w:color="auto"/>
        <w:bottom w:val="none" w:sz="0" w:space="0" w:color="auto"/>
        <w:right w:val="none" w:sz="0" w:space="0" w:color="auto"/>
      </w:divBdr>
    </w:div>
    <w:div w:id="585040060">
      <w:bodyDiv w:val="1"/>
      <w:marLeft w:val="0"/>
      <w:marRight w:val="0"/>
      <w:marTop w:val="0"/>
      <w:marBottom w:val="0"/>
      <w:divBdr>
        <w:top w:val="none" w:sz="0" w:space="0" w:color="auto"/>
        <w:left w:val="none" w:sz="0" w:space="0" w:color="auto"/>
        <w:bottom w:val="none" w:sz="0" w:space="0" w:color="auto"/>
        <w:right w:val="none" w:sz="0" w:space="0" w:color="auto"/>
      </w:divBdr>
    </w:div>
    <w:div w:id="602028932">
      <w:bodyDiv w:val="1"/>
      <w:marLeft w:val="0"/>
      <w:marRight w:val="0"/>
      <w:marTop w:val="0"/>
      <w:marBottom w:val="0"/>
      <w:divBdr>
        <w:top w:val="none" w:sz="0" w:space="0" w:color="auto"/>
        <w:left w:val="none" w:sz="0" w:space="0" w:color="auto"/>
        <w:bottom w:val="none" w:sz="0" w:space="0" w:color="auto"/>
        <w:right w:val="none" w:sz="0" w:space="0" w:color="auto"/>
      </w:divBdr>
    </w:div>
    <w:div w:id="620844456">
      <w:bodyDiv w:val="1"/>
      <w:marLeft w:val="0"/>
      <w:marRight w:val="0"/>
      <w:marTop w:val="0"/>
      <w:marBottom w:val="0"/>
      <w:divBdr>
        <w:top w:val="none" w:sz="0" w:space="0" w:color="auto"/>
        <w:left w:val="none" w:sz="0" w:space="0" w:color="auto"/>
        <w:bottom w:val="none" w:sz="0" w:space="0" w:color="auto"/>
        <w:right w:val="none" w:sz="0" w:space="0" w:color="auto"/>
      </w:divBdr>
    </w:div>
    <w:div w:id="674500061">
      <w:bodyDiv w:val="1"/>
      <w:marLeft w:val="0"/>
      <w:marRight w:val="0"/>
      <w:marTop w:val="0"/>
      <w:marBottom w:val="0"/>
      <w:divBdr>
        <w:top w:val="none" w:sz="0" w:space="0" w:color="auto"/>
        <w:left w:val="none" w:sz="0" w:space="0" w:color="auto"/>
        <w:bottom w:val="none" w:sz="0" w:space="0" w:color="auto"/>
        <w:right w:val="none" w:sz="0" w:space="0" w:color="auto"/>
      </w:divBdr>
    </w:div>
    <w:div w:id="686910912">
      <w:bodyDiv w:val="1"/>
      <w:marLeft w:val="0"/>
      <w:marRight w:val="0"/>
      <w:marTop w:val="0"/>
      <w:marBottom w:val="0"/>
      <w:divBdr>
        <w:top w:val="none" w:sz="0" w:space="0" w:color="auto"/>
        <w:left w:val="none" w:sz="0" w:space="0" w:color="auto"/>
        <w:bottom w:val="none" w:sz="0" w:space="0" w:color="auto"/>
        <w:right w:val="none" w:sz="0" w:space="0" w:color="auto"/>
      </w:divBdr>
    </w:div>
    <w:div w:id="723019079">
      <w:bodyDiv w:val="1"/>
      <w:marLeft w:val="0"/>
      <w:marRight w:val="0"/>
      <w:marTop w:val="0"/>
      <w:marBottom w:val="0"/>
      <w:divBdr>
        <w:top w:val="none" w:sz="0" w:space="0" w:color="auto"/>
        <w:left w:val="none" w:sz="0" w:space="0" w:color="auto"/>
        <w:bottom w:val="none" w:sz="0" w:space="0" w:color="auto"/>
        <w:right w:val="none" w:sz="0" w:space="0" w:color="auto"/>
      </w:divBdr>
    </w:div>
    <w:div w:id="790628779">
      <w:bodyDiv w:val="1"/>
      <w:marLeft w:val="0"/>
      <w:marRight w:val="0"/>
      <w:marTop w:val="0"/>
      <w:marBottom w:val="0"/>
      <w:divBdr>
        <w:top w:val="none" w:sz="0" w:space="0" w:color="auto"/>
        <w:left w:val="none" w:sz="0" w:space="0" w:color="auto"/>
        <w:bottom w:val="none" w:sz="0" w:space="0" w:color="auto"/>
        <w:right w:val="none" w:sz="0" w:space="0" w:color="auto"/>
      </w:divBdr>
    </w:div>
    <w:div w:id="801507443">
      <w:bodyDiv w:val="1"/>
      <w:marLeft w:val="0"/>
      <w:marRight w:val="0"/>
      <w:marTop w:val="0"/>
      <w:marBottom w:val="0"/>
      <w:divBdr>
        <w:top w:val="none" w:sz="0" w:space="0" w:color="auto"/>
        <w:left w:val="none" w:sz="0" w:space="0" w:color="auto"/>
        <w:bottom w:val="none" w:sz="0" w:space="0" w:color="auto"/>
        <w:right w:val="none" w:sz="0" w:space="0" w:color="auto"/>
      </w:divBdr>
    </w:div>
    <w:div w:id="860971414">
      <w:bodyDiv w:val="1"/>
      <w:marLeft w:val="0"/>
      <w:marRight w:val="0"/>
      <w:marTop w:val="0"/>
      <w:marBottom w:val="0"/>
      <w:divBdr>
        <w:top w:val="none" w:sz="0" w:space="0" w:color="auto"/>
        <w:left w:val="none" w:sz="0" w:space="0" w:color="auto"/>
        <w:bottom w:val="none" w:sz="0" w:space="0" w:color="auto"/>
        <w:right w:val="none" w:sz="0" w:space="0" w:color="auto"/>
      </w:divBdr>
    </w:div>
    <w:div w:id="872617551">
      <w:bodyDiv w:val="1"/>
      <w:marLeft w:val="0"/>
      <w:marRight w:val="0"/>
      <w:marTop w:val="0"/>
      <w:marBottom w:val="0"/>
      <w:divBdr>
        <w:top w:val="none" w:sz="0" w:space="0" w:color="auto"/>
        <w:left w:val="none" w:sz="0" w:space="0" w:color="auto"/>
        <w:bottom w:val="none" w:sz="0" w:space="0" w:color="auto"/>
        <w:right w:val="none" w:sz="0" w:space="0" w:color="auto"/>
      </w:divBdr>
    </w:div>
    <w:div w:id="927301270">
      <w:bodyDiv w:val="1"/>
      <w:marLeft w:val="0"/>
      <w:marRight w:val="0"/>
      <w:marTop w:val="0"/>
      <w:marBottom w:val="0"/>
      <w:divBdr>
        <w:top w:val="none" w:sz="0" w:space="0" w:color="auto"/>
        <w:left w:val="none" w:sz="0" w:space="0" w:color="auto"/>
        <w:bottom w:val="none" w:sz="0" w:space="0" w:color="auto"/>
        <w:right w:val="none" w:sz="0" w:space="0" w:color="auto"/>
      </w:divBdr>
    </w:div>
    <w:div w:id="970331472">
      <w:bodyDiv w:val="1"/>
      <w:marLeft w:val="0"/>
      <w:marRight w:val="0"/>
      <w:marTop w:val="0"/>
      <w:marBottom w:val="0"/>
      <w:divBdr>
        <w:top w:val="none" w:sz="0" w:space="0" w:color="auto"/>
        <w:left w:val="none" w:sz="0" w:space="0" w:color="auto"/>
        <w:bottom w:val="none" w:sz="0" w:space="0" w:color="auto"/>
        <w:right w:val="none" w:sz="0" w:space="0" w:color="auto"/>
      </w:divBdr>
    </w:div>
    <w:div w:id="974215031">
      <w:bodyDiv w:val="1"/>
      <w:marLeft w:val="0"/>
      <w:marRight w:val="0"/>
      <w:marTop w:val="0"/>
      <w:marBottom w:val="0"/>
      <w:divBdr>
        <w:top w:val="none" w:sz="0" w:space="0" w:color="auto"/>
        <w:left w:val="none" w:sz="0" w:space="0" w:color="auto"/>
        <w:bottom w:val="none" w:sz="0" w:space="0" w:color="auto"/>
        <w:right w:val="none" w:sz="0" w:space="0" w:color="auto"/>
      </w:divBdr>
    </w:div>
    <w:div w:id="983241009">
      <w:bodyDiv w:val="1"/>
      <w:marLeft w:val="0"/>
      <w:marRight w:val="0"/>
      <w:marTop w:val="0"/>
      <w:marBottom w:val="0"/>
      <w:divBdr>
        <w:top w:val="none" w:sz="0" w:space="0" w:color="auto"/>
        <w:left w:val="none" w:sz="0" w:space="0" w:color="auto"/>
        <w:bottom w:val="none" w:sz="0" w:space="0" w:color="auto"/>
        <w:right w:val="none" w:sz="0" w:space="0" w:color="auto"/>
      </w:divBdr>
    </w:div>
    <w:div w:id="987785946">
      <w:bodyDiv w:val="1"/>
      <w:marLeft w:val="0"/>
      <w:marRight w:val="0"/>
      <w:marTop w:val="0"/>
      <w:marBottom w:val="0"/>
      <w:divBdr>
        <w:top w:val="none" w:sz="0" w:space="0" w:color="auto"/>
        <w:left w:val="none" w:sz="0" w:space="0" w:color="auto"/>
        <w:bottom w:val="none" w:sz="0" w:space="0" w:color="auto"/>
        <w:right w:val="none" w:sz="0" w:space="0" w:color="auto"/>
      </w:divBdr>
    </w:div>
    <w:div w:id="1011764347">
      <w:bodyDiv w:val="1"/>
      <w:marLeft w:val="0"/>
      <w:marRight w:val="0"/>
      <w:marTop w:val="0"/>
      <w:marBottom w:val="0"/>
      <w:divBdr>
        <w:top w:val="none" w:sz="0" w:space="0" w:color="auto"/>
        <w:left w:val="none" w:sz="0" w:space="0" w:color="auto"/>
        <w:bottom w:val="none" w:sz="0" w:space="0" w:color="auto"/>
        <w:right w:val="none" w:sz="0" w:space="0" w:color="auto"/>
      </w:divBdr>
    </w:div>
    <w:div w:id="1038165750">
      <w:bodyDiv w:val="1"/>
      <w:marLeft w:val="0"/>
      <w:marRight w:val="0"/>
      <w:marTop w:val="0"/>
      <w:marBottom w:val="0"/>
      <w:divBdr>
        <w:top w:val="none" w:sz="0" w:space="0" w:color="auto"/>
        <w:left w:val="none" w:sz="0" w:space="0" w:color="auto"/>
        <w:bottom w:val="none" w:sz="0" w:space="0" w:color="auto"/>
        <w:right w:val="none" w:sz="0" w:space="0" w:color="auto"/>
      </w:divBdr>
    </w:div>
    <w:div w:id="1056201518">
      <w:bodyDiv w:val="1"/>
      <w:marLeft w:val="0"/>
      <w:marRight w:val="0"/>
      <w:marTop w:val="0"/>
      <w:marBottom w:val="0"/>
      <w:divBdr>
        <w:top w:val="none" w:sz="0" w:space="0" w:color="auto"/>
        <w:left w:val="none" w:sz="0" w:space="0" w:color="auto"/>
        <w:bottom w:val="none" w:sz="0" w:space="0" w:color="auto"/>
        <w:right w:val="none" w:sz="0" w:space="0" w:color="auto"/>
      </w:divBdr>
      <w:divsChild>
        <w:div w:id="1764104132">
          <w:marLeft w:val="0"/>
          <w:marRight w:val="0"/>
          <w:marTop w:val="0"/>
          <w:marBottom w:val="0"/>
          <w:divBdr>
            <w:top w:val="none" w:sz="0" w:space="0" w:color="auto"/>
            <w:left w:val="none" w:sz="0" w:space="0" w:color="auto"/>
            <w:bottom w:val="none" w:sz="0" w:space="0" w:color="auto"/>
            <w:right w:val="none" w:sz="0" w:space="0" w:color="auto"/>
          </w:divBdr>
        </w:div>
      </w:divsChild>
    </w:div>
    <w:div w:id="1090933837">
      <w:bodyDiv w:val="1"/>
      <w:marLeft w:val="0"/>
      <w:marRight w:val="0"/>
      <w:marTop w:val="0"/>
      <w:marBottom w:val="0"/>
      <w:divBdr>
        <w:top w:val="none" w:sz="0" w:space="0" w:color="auto"/>
        <w:left w:val="none" w:sz="0" w:space="0" w:color="auto"/>
        <w:bottom w:val="none" w:sz="0" w:space="0" w:color="auto"/>
        <w:right w:val="none" w:sz="0" w:space="0" w:color="auto"/>
      </w:divBdr>
    </w:div>
    <w:div w:id="1117334266">
      <w:bodyDiv w:val="1"/>
      <w:marLeft w:val="0"/>
      <w:marRight w:val="0"/>
      <w:marTop w:val="0"/>
      <w:marBottom w:val="0"/>
      <w:divBdr>
        <w:top w:val="none" w:sz="0" w:space="0" w:color="auto"/>
        <w:left w:val="none" w:sz="0" w:space="0" w:color="auto"/>
        <w:bottom w:val="none" w:sz="0" w:space="0" w:color="auto"/>
        <w:right w:val="none" w:sz="0" w:space="0" w:color="auto"/>
      </w:divBdr>
    </w:div>
    <w:div w:id="1141800165">
      <w:bodyDiv w:val="1"/>
      <w:marLeft w:val="0"/>
      <w:marRight w:val="0"/>
      <w:marTop w:val="0"/>
      <w:marBottom w:val="0"/>
      <w:divBdr>
        <w:top w:val="none" w:sz="0" w:space="0" w:color="auto"/>
        <w:left w:val="none" w:sz="0" w:space="0" w:color="auto"/>
        <w:bottom w:val="none" w:sz="0" w:space="0" w:color="auto"/>
        <w:right w:val="none" w:sz="0" w:space="0" w:color="auto"/>
      </w:divBdr>
    </w:div>
    <w:div w:id="1202281695">
      <w:bodyDiv w:val="1"/>
      <w:marLeft w:val="0"/>
      <w:marRight w:val="0"/>
      <w:marTop w:val="0"/>
      <w:marBottom w:val="0"/>
      <w:divBdr>
        <w:top w:val="none" w:sz="0" w:space="0" w:color="auto"/>
        <w:left w:val="none" w:sz="0" w:space="0" w:color="auto"/>
        <w:bottom w:val="none" w:sz="0" w:space="0" w:color="auto"/>
        <w:right w:val="none" w:sz="0" w:space="0" w:color="auto"/>
      </w:divBdr>
    </w:div>
    <w:div w:id="1263880593">
      <w:bodyDiv w:val="1"/>
      <w:marLeft w:val="0"/>
      <w:marRight w:val="0"/>
      <w:marTop w:val="0"/>
      <w:marBottom w:val="0"/>
      <w:divBdr>
        <w:top w:val="none" w:sz="0" w:space="0" w:color="auto"/>
        <w:left w:val="none" w:sz="0" w:space="0" w:color="auto"/>
        <w:bottom w:val="none" w:sz="0" w:space="0" w:color="auto"/>
        <w:right w:val="none" w:sz="0" w:space="0" w:color="auto"/>
      </w:divBdr>
    </w:div>
    <w:div w:id="1283809406">
      <w:bodyDiv w:val="1"/>
      <w:marLeft w:val="0"/>
      <w:marRight w:val="0"/>
      <w:marTop w:val="0"/>
      <w:marBottom w:val="0"/>
      <w:divBdr>
        <w:top w:val="none" w:sz="0" w:space="0" w:color="auto"/>
        <w:left w:val="none" w:sz="0" w:space="0" w:color="auto"/>
        <w:bottom w:val="none" w:sz="0" w:space="0" w:color="auto"/>
        <w:right w:val="none" w:sz="0" w:space="0" w:color="auto"/>
      </w:divBdr>
    </w:div>
    <w:div w:id="1312365435">
      <w:bodyDiv w:val="1"/>
      <w:marLeft w:val="0"/>
      <w:marRight w:val="0"/>
      <w:marTop w:val="0"/>
      <w:marBottom w:val="0"/>
      <w:divBdr>
        <w:top w:val="none" w:sz="0" w:space="0" w:color="auto"/>
        <w:left w:val="none" w:sz="0" w:space="0" w:color="auto"/>
        <w:bottom w:val="none" w:sz="0" w:space="0" w:color="auto"/>
        <w:right w:val="none" w:sz="0" w:space="0" w:color="auto"/>
      </w:divBdr>
    </w:div>
    <w:div w:id="1322192960">
      <w:bodyDiv w:val="1"/>
      <w:marLeft w:val="0"/>
      <w:marRight w:val="0"/>
      <w:marTop w:val="0"/>
      <w:marBottom w:val="0"/>
      <w:divBdr>
        <w:top w:val="none" w:sz="0" w:space="0" w:color="auto"/>
        <w:left w:val="none" w:sz="0" w:space="0" w:color="auto"/>
        <w:bottom w:val="none" w:sz="0" w:space="0" w:color="auto"/>
        <w:right w:val="none" w:sz="0" w:space="0" w:color="auto"/>
      </w:divBdr>
    </w:div>
    <w:div w:id="1354262041">
      <w:bodyDiv w:val="1"/>
      <w:marLeft w:val="0"/>
      <w:marRight w:val="0"/>
      <w:marTop w:val="0"/>
      <w:marBottom w:val="0"/>
      <w:divBdr>
        <w:top w:val="none" w:sz="0" w:space="0" w:color="auto"/>
        <w:left w:val="none" w:sz="0" w:space="0" w:color="auto"/>
        <w:bottom w:val="none" w:sz="0" w:space="0" w:color="auto"/>
        <w:right w:val="none" w:sz="0" w:space="0" w:color="auto"/>
      </w:divBdr>
    </w:div>
    <w:div w:id="1373843178">
      <w:bodyDiv w:val="1"/>
      <w:marLeft w:val="0"/>
      <w:marRight w:val="0"/>
      <w:marTop w:val="0"/>
      <w:marBottom w:val="0"/>
      <w:divBdr>
        <w:top w:val="none" w:sz="0" w:space="0" w:color="auto"/>
        <w:left w:val="none" w:sz="0" w:space="0" w:color="auto"/>
        <w:bottom w:val="none" w:sz="0" w:space="0" w:color="auto"/>
        <w:right w:val="none" w:sz="0" w:space="0" w:color="auto"/>
      </w:divBdr>
    </w:div>
    <w:div w:id="1386414875">
      <w:bodyDiv w:val="1"/>
      <w:marLeft w:val="0"/>
      <w:marRight w:val="0"/>
      <w:marTop w:val="0"/>
      <w:marBottom w:val="0"/>
      <w:divBdr>
        <w:top w:val="none" w:sz="0" w:space="0" w:color="auto"/>
        <w:left w:val="none" w:sz="0" w:space="0" w:color="auto"/>
        <w:bottom w:val="none" w:sz="0" w:space="0" w:color="auto"/>
        <w:right w:val="none" w:sz="0" w:space="0" w:color="auto"/>
      </w:divBdr>
    </w:div>
    <w:div w:id="1396976438">
      <w:bodyDiv w:val="1"/>
      <w:marLeft w:val="0"/>
      <w:marRight w:val="0"/>
      <w:marTop w:val="0"/>
      <w:marBottom w:val="0"/>
      <w:divBdr>
        <w:top w:val="none" w:sz="0" w:space="0" w:color="auto"/>
        <w:left w:val="none" w:sz="0" w:space="0" w:color="auto"/>
        <w:bottom w:val="none" w:sz="0" w:space="0" w:color="auto"/>
        <w:right w:val="none" w:sz="0" w:space="0" w:color="auto"/>
      </w:divBdr>
    </w:div>
    <w:div w:id="1426805598">
      <w:bodyDiv w:val="1"/>
      <w:marLeft w:val="0"/>
      <w:marRight w:val="0"/>
      <w:marTop w:val="0"/>
      <w:marBottom w:val="0"/>
      <w:divBdr>
        <w:top w:val="none" w:sz="0" w:space="0" w:color="auto"/>
        <w:left w:val="none" w:sz="0" w:space="0" w:color="auto"/>
        <w:bottom w:val="none" w:sz="0" w:space="0" w:color="auto"/>
        <w:right w:val="none" w:sz="0" w:space="0" w:color="auto"/>
      </w:divBdr>
    </w:div>
    <w:div w:id="1501042541">
      <w:bodyDiv w:val="1"/>
      <w:marLeft w:val="0"/>
      <w:marRight w:val="0"/>
      <w:marTop w:val="0"/>
      <w:marBottom w:val="0"/>
      <w:divBdr>
        <w:top w:val="none" w:sz="0" w:space="0" w:color="auto"/>
        <w:left w:val="none" w:sz="0" w:space="0" w:color="auto"/>
        <w:bottom w:val="none" w:sz="0" w:space="0" w:color="auto"/>
        <w:right w:val="none" w:sz="0" w:space="0" w:color="auto"/>
      </w:divBdr>
    </w:div>
    <w:div w:id="1523323566">
      <w:bodyDiv w:val="1"/>
      <w:marLeft w:val="0"/>
      <w:marRight w:val="0"/>
      <w:marTop w:val="0"/>
      <w:marBottom w:val="0"/>
      <w:divBdr>
        <w:top w:val="none" w:sz="0" w:space="0" w:color="auto"/>
        <w:left w:val="none" w:sz="0" w:space="0" w:color="auto"/>
        <w:bottom w:val="none" w:sz="0" w:space="0" w:color="auto"/>
        <w:right w:val="none" w:sz="0" w:space="0" w:color="auto"/>
      </w:divBdr>
    </w:div>
    <w:div w:id="1527719713">
      <w:bodyDiv w:val="1"/>
      <w:marLeft w:val="0"/>
      <w:marRight w:val="0"/>
      <w:marTop w:val="0"/>
      <w:marBottom w:val="0"/>
      <w:divBdr>
        <w:top w:val="none" w:sz="0" w:space="0" w:color="auto"/>
        <w:left w:val="none" w:sz="0" w:space="0" w:color="auto"/>
        <w:bottom w:val="none" w:sz="0" w:space="0" w:color="auto"/>
        <w:right w:val="none" w:sz="0" w:space="0" w:color="auto"/>
      </w:divBdr>
    </w:div>
    <w:div w:id="1555462189">
      <w:bodyDiv w:val="1"/>
      <w:marLeft w:val="0"/>
      <w:marRight w:val="0"/>
      <w:marTop w:val="0"/>
      <w:marBottom w:val="0"/>
      <w:divBdr>
        <w:top w:val="none" w:sz="0" w:space="0" w:color="auto"/>
        <w:left w:val="none" w:sz="0" w:space="0" w:color="auto"/>
        <w:bottom w:val="none" w:sz="0" w:space="0" w:color="auto"/>
        <w:right w:val="none" w:sz="0" w:space="0" w:color="auto"/>
      </w:divBdr>
    </w:div>
    <w:div w:id="1610552382">
      <w:bodyDiv w:val="1"/>
      <w:marLeft w:val="0"/>
      <w:marRight w:val="0"/>
      <w:marTop w:val="0"/>
      <w:marBottom w:val="0"/>
      <w:divBdr>
        <w:top w:val="none" w:sz="0" w:space="0" w:color="auto"/>
        <w:left w:val="none" w:sz="0" w:space="0" w:color="auto"/>
        <w:bottom w:val="none" w:sz="0" w:space="0" w:color="auto"/>
        <w:right w:val="none" w:sz="0" w:space="0" w:color="auto"/>
      </w:divBdr>
    </w:div>
    <w:div w:id="1614092565">
      <w:bodyDiv w:val="1"/>
      <w:marLeft w:val="0"/>
      <w:marRight w:val="0"/>
      <w:marTop w:val="0"/>
      <w:marBottom w:val="0"/>
      <w:divBdr>
        <w:top w:val="none" w:sz="0" w:space="0" w:color="auto"/>
        <w:left w:val="none" w:sz="0" w:space="0" w:color="auto"/>
        <w:bottom w:val="none" w:sz="0" w:space="0" w:color="auto"/>
        <w:right w:val="none" w:sz="0" w:space="0" w:color="auto"/>
      </w:divBdr>
    </w:div>
    <w:div w:id="1630478780">
      <w:bodyDiv w:val="1"/>
      <w:marLeft w:val="0"/>
      <w:marRight w:val="0"/>
      <w:marTop w:val="0"/>
      <w:marBottom w:val="0"/>
      <w:divBdr>
        <w:top w:val="none" w:sz="0" w:space="0" w:color="auto"/>
        <w:left w:val="none" w:sz="0" w:space="0" w:color="auto"/>
        <w:bottom w:val="none" w:sz="0" w:space="0" w:color="auto"/>
        <w:right w:val="none" w:sz="0" w:space="0" w:color="auto"/>
      </w:divBdr>
    </w:div>
    <w:div w:id="1633097326">
      <w:bodyDiv w:val="1"/>
      <w:marLeft w:val="0"/>
      <w:marRight w:val="0"/>
      <w:marTop w:val="0"/>
      <w:marBottom w:val="0"/>
      <w:divBdr>
        <w:top w:val="none" w:sz="0" w:space="0" w:color="auto"/>
        <w:left w:val="none" w:sz="0" w:space="0" w:color="auto"/>
        <w:bottom w:val="none" w:sz="0" w:space="0" w:color="auto"/>
        <w:right w:val="none" w:sz="0" w:space="0" w:color="auto"/>
      </w:divBdr>
    </w:div>
    <w:div w:id="1653946279">
      <w:bodyDiv w:val="1"/>
      <w:marLeft w:val="0"/>
      <w:marRight w:val="0"/>
      <w:marTop w:val="0"/>
      <w:marBottom w:val="0"/>
      <w:divBdr>
        <w:top w:val="none" w:sz="0" w:space="0" w:color="auto"/>
        <w:left w:val="none" w:sz="0" w:space="0" w:color="auto"/>
        <w:bottom w:val="none" w:sz="0" w:space="0" w:color="auto"/>
        <w:right w:val="none" w:sz="0" w:space="0" w:color="auto"/>
      </w:divBdr>
    </w:div>
    <w:div w:id="1661159622">
      <w:bodyDiv w:val="1"/>
      <w:marLeft w:val="0"/>
      <w:marRight w:val="0"/>
      <w:marTop w:val="0"/>
      <w:marBottom w:val="0"/>
      <w:divBdr>
        <w:top w:val="none" w:sz="0" w:space="0" w:color="auto"/>
        <w:left w:val="none" w:sz="0" w:space="0" w:color="auto"/>
        <w:bottom w:val="none" w:sz="0" w:space="0" w:color="auto"/>
        <w:right w:val="none" w:sz="0" w:space="0" w:color="auto"/>
      </w:divBdr>
    </w:div>
    <w:div w:id="1686131398">
      <w:bodyDiv w:val="1"/>
      <w:marLeft w:val="0"/>
      <w:marRight w:val="0"/>
      <w:marTop w:val="0"/>
      <w:marBottom w:val="0"/>
      <w:divBdr>
        <w:top w:val="none" w:sz="0" w:space="0" w:color="auto"/>
        <w:left w:val="none" w:sz="0" w:space="0" w:color="auto"/>
        <w:bottom w:val="none" w:sz="0" w:space="0" w:color="auto"/>
        <w:right w:val="none" w:sz="0" w:space="0" w:color="auto"/>
      </w:divBdr>
    </w:div>
    <w:div w:id="1692604408">
      <w:bodyDiv w:val="1"/>
      <w:marLeft w:val="0"/>
      <w:marRight w:val="0"/>
      <w:marTop w:val="0"/>
      <w:marBottom w:val="0"/>
      <w:divBdr>
        <w:top w:val="none" w:sz="0" w:space="0" w:color="auto"/>
        <w:left w:val="none" w:sz="0" w:space="0" w:color="auto"/>
        <w:bottom w:val="none" w:sz="0" w:space="0" w:color="auto"/>
        <w:right w:val="none" w:sz="0" w:space="0" w:color="auto"/>
      </w:divBdr>
    </w:div>
    <w:div w:id="1698895200">
      <w:bodyDiv w:val="1"/>
      <w:marLeft w:val="0"/>
      <w:marRight w:val="0"/>
      <w:marTop w:val="0"/>
      <w:marBottom w:val="0"/>
      <w:divBdr>
        <w:top w:val="none" w:sz="0" w:space="0" w:color="auto"/>
        <w:left w:val="none" w:sz="0" w:space="0" w:color="auto"/>
        <w:bottom w:val="none" w:sz="0" w:space="0" w:color="auto"/>
        <w:right w:val="none" w:sz="0" w:space="0" w:color="auto"/>
      </w:divBdr>
    </w:div>
    <w:div w:id="1820532440">
      <w:bodyDiv w:val="1"/>
      <w:marLeft w:val="0"/>
      <w:marRight w:val="0"/>
      <w:marTop w:val="0"/>
      <w:marBottom w:val="0"/>
      <w:divBdr>
        <w:top w:val="none" w:sz="0" w:space="0" w:color="auto"/>
        <w:left w:val="none" w:sz="0" w:space="0" w:color="auto"/>
        <w:bottom w:val="none" w:sz="0" w:space="0" w:color="auto"/>
        <w:right w:val="none" w:sz="0" w:space="0" w:color="auto"/>
      </w:divBdr>
    </w:div>
    <w:div w:id="1822891080">
      <w:bodyDiv w:val="1"/>
      <w:marLeft w:val="0"/>
      <w:marRight w:val="0"/>
      <w:marTop w:val="0"/>
      <w:marBottom w:val="0"/>
      <w:divBdr>
        <w:top w:val="none" w:sz="0" w:space="0" w:color="auto"/>
        <w:left w:val="none" w:sz="0" w:space="0" w:color="auto"/>
        <w:bottom w:val="none" w:sz="0" w:space="0" w:color="auto"/>
        <w:right w:val="none" w:sz="0" w:space="0" w:color="auto"/>
      </w:divBdr>
    </w:div>
    <w:div w:id="1829246673">
      <w:bodyDiv w:val="1"/>
      <w:marLeft w:val="0"/>
      <w:marRight w:val="0"/>
      <w:marTop w:val="0"/>
      <w:marBottom w:val="0"/>
      <w:divBdr>
        <w:top w:val="none" w:sz="0" w:space="0" w:color="auto"/>
        <w:left w:val="none" w:sz="0" w:space="0" w:color="auto"/>
        <w:bottom w:val="none" w:sz="0" w:space="0" w:color="auto"/>
        <w:right w:val="none" w:sz="0" w:space="0" w:color="auto"/>
      </w:divBdr>
      <w:divsChild>
        <w:div w:id="1821340196">
          <w:marLeft w:val="0"/>
          <w:marRight w:val="0"/>
          <w:marTop w:val="0"/>
          <w:marBottom w:val="0"/>
          <w:divBdr>
            <w:top w:val="none" w:sz="0" w:space="0" w:color="auto"/>
            <w:left w:val="none" w:sz="0" w:space="0" w:color="auto"/>
            <w:bottom w:val="none" w:sz="0" w:space="0" w:color="auto"/>
            <w:right w:val="none" w:sz="0" w:space="0" w:color="auto"/>
          </w:divBdr>
        </w:div>
      </w:divsChild>
    </w:div>
    <w:div w:id="1836649807">
      <w:bodyDiv w:val="1"/>
      <w:marLeft w:val="0"/>
      <w:marRight w:val="0"/>
      <w:marTop w:val="0"/>
      <w:marBottom w:val="0"/>
      <w:divBdr>
        <w:top w:val="none" w:sz="0" w:space="0" w:color="auto"/>
        <w:left w:val="none" w:sz="0" w:space="0" w:color="auto"/>
        <w:bottom w:val="none" w:sz="0" w:space="0" w:color="auto"/>
        <w:right w:val="none" w:sz="0" w:space="0" w:color="auto"/>
      </w:divBdr>
    </w:div>
    <w:div w:id="1882588333">
      <w:bodyDiv w:val="1"/>
      <w:marLeft w:val="0"/>
      <w:marRight w:val="0"/>
      <w:marTop w:val="0"/>
      <w:marBottom w:val="0"/>
      <w:divBdr>
        <w:top w:val="none" w:sz="0" w:space="0" w:color="auto"/>
        <w:left w:val="none" w:sz="0" w:space="0" w:color="auto"/>
        <w:bottom w:val="none" w:sz="0" w:space="0" w:color="auto"/>
        <w:right w:val="none" w:sz="0" w:space="0" w:color="auto"/>
      </w:divBdr>
      <w:divsChild>
        <w:div w:id="327296759">
          <w:marLeft w:val="0"/>
          <w:marRight w:val="0"/>
          <w:marTop w:val="0"/>
          <w:marBottom w:val="0"/>
          <w:divBdr>
            <w:top w:val="none" w:sz="0" w:space="0" w:color="auto"/>
            <w:left w:val="none" w:sz="0" w:space="0" w:color="auto"/>
            <w:bottom w:val="none" w:sz="0" w:space="0" w:color="auto"/>
            <w:right w:val="none" w:sz="0" w:space="0" w:color="auto"/>
          </w:divBdr>
          <w:divsChild>
            <w:div w:id="1029910217">
              <w:marLeft w:val="0"/>
              <w:marRight w:val="0"/>
              <w:marTop w:val="0"/>
              <w:marBottom w:val="0"/>
              <w:divBdr>
                <w:top w:val="none" w:sz="0" w:space="0" w:color="auto"/>
                <w:left w:val="none" w:sz="0" w:space="0" w:color="auto"/>
                <w:bottom w:val="none" w:sz="0" w:space="0" w:color="auto"/>
                <w:right w:val="none" w:sz="0" w:space="0" w:color="auto"/>
              </w:divBdr>
            </w:div>
            <w:div w:id="133987592">
              <w:marLeft w:val="0"/>
              <w:marRight w:val="0"/>
              <w:marTop w:val="0"/>
              <w:marBottom w:val="0"/>
              <w:divBdr>
                <w:top w:val="none" w:sz="0" w:space="0" w:color="auto"/>
                <w:left w:val="none" w:sz="0" w:space="0" w:color="auto"/>
                <w:bottom w:val="none" w:sz="0" w:space="0" w:color="auto"/>
                <w:right w:val="none" w:sz="0" w:space="0" w:color="auto"/>
              </w:divBdr>
              <w:divsChild>
                <w:div w:id="618075454">
                  <w:marLeft w:val="0"/>
                  <w:marRight w:val="0"/>
                  <w:marTop w:val="0"/>
                  <w:marBottom w:val="0"/>
                  <w:divBdr>
                    <w:top w:val="none" w:sz="0" w:space="0" w:color="auto"/>
                    <w:left w:val="none" w:sz="0" w:space="0" w:color="auto"/>
                    <w:bottom w:val="none" w:sz="0" w:space="0" w:color="auto"/>
                    <w:right w:val="none" w:sz="0" w:space="0" w:color="auto"/>
                  </w:divBdr>
                  <w:divsChild>
                    <w:div w:id="175724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56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556599">
      <w:bodyDiv w:val="1"/>
      <w:marLeft w:val="0"/>
      <w:marRight w:val="0"/>
      <w:marTop w:val="0"/>
      <w:marBottom w:val="0"/>
      <w:divBdr>
        <w:top w:val="none" w:sz="0" w:space="0" w:color="auto"/>
        <w:left w:val="none" w:sz="0" w:space="0" w:color="auto"/>
        <w:bottom w:val="none" w:sz="0" w:space="0" w:color="auto"/>
        <w:right w:val="none" w:sz="0" w:space="0" w:color="auto"/>
      </w:divBdr>
    </w:div>
    <w:div w:id="1925532103">
      <w:bodyDiv w:val="1"/>
      <w:marLeft w:val="0"/>
      <w:marRight w:val="0"/>
      <w:marTop w:val="0"/>
      <w:marBottom w:val="0"/>
      <w:divBdr>
        <w:top w:val="none" w:sz="0" w:space="0" w:color="auto"/>
        <w:left w:val="none" w:sz="0" w:space="0" w:color="auto"/>
        <w:bottom w:val="none" w:sz="0" w:space="0" w:color="auto"/>
        <w:right w:val="none" w:sz="0" w:space="0" w:color="auto"/>
      </w:divBdr>
    </w:div>
    <w:div w:id="2006586202">
      <w:bodyDiv w:val="1"/>
      <w:marLeft w:val="0"/>
      <w:marRight w:val="0"/>
      <w:marTop w:val="0"/>
      <w:marBottom w:val="0"/>
      <w:divBdr>
        <w:top w:val="none" w:sz="0" w:space="0" w:color="auto"/>
        <w:left w:val="none" w:sz="0" w:space="0" w:color="auto"/>
        <w:bottom w:val="none" w:sz="0" w:space="0" w:color="auto"/>
        <w:right w:val="none" w:sz="0" w:space="0" w:color="auto"/>
      </w:divBdr>
    </w:div>
    <w:div w:id="2036149954">
      <w:bodyDiv w:val="1"/>
      <w:marLeft w:val="0"/>
      <w:marRight w:val="0"/>
      <w:marTop w:val="0"/>
      <w:marBottom w:val="0"/>
      <w:divBdr>
        <w:top w:val="none" w:sz="0" w:space="0" w:color="auto"/>
        <w:left w:val="none" w:sz="0" w:space="0" w:color="auto"/>
        <w:bottom w:val="none" w:sz="0" w:space="0" w:color="auto"/>
        <w:right w:val="none" w:sz="0" w:space="0" w:color="auto"/>
      </w:divBdr>
    </w:div>
    <w:div w:id="20573139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image" Target="media/image7.png"/><Relationship Id="rId39" Type="http://schemas.openxmlformats.org/officeDocument/2006/relationships/hyperlink" Target="https://en.wikipedia.org/wiki/Knapsack_problem%20" TargetMode="External"/><Relationship Id="rId21" Type="http://schemas.openxmlformats.org/officeDocument/2006/relationships/footer" Target="footer4.xml"/><Relationship Id="rId34" Type="http://schemas.openxmlformats.org/officeDocument/2006/relationships/header" Target="header8.xml"/><Relationship Id="rId42" Type="http://schemas.openxmlformats.org/officeDocument/2006/relationships/hyperlink" Target="https://www.sqlite.org/docs.html%20" TargetMode="External"/><Relationship Id="rId47" Type="http://schemas.openxmlformats.org/officeDocument/2006/relationships/footer" Target="footer11.xml"/><Relationship Id="rId50" Type="http://schemas.openxmlformats.org/officeDocument/2006/relationships/fontTable" Target="fontTable.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footer" Target="footer2.xml"/><Relationship Id="rId29" Type="http://schemas.openxmlformats.org/officeDocument/2006/relationships/image" Target="media/image10.png"/><Relationship Id="rId11" Type="http://schemas.openxmlformats.org/officeDocument/2006/relationships/image" Target="media/image5.jpeg"/><Relationship Id="rId24" Type="http://schemas.openxmlformats.org/officeDocument/2006/relationships/footer" Target="footer6.xml"/><Relationship Id="rId32" Type="http://schemas.openxmlformats.org/officeDocument/2006/relationships/image" Target="media/image13.png"/><Relationship Id="rId37" Type="http://schemas.openxmlformats.org/officeDocument/2006/relationships/header" Target="header9.xml"/><Relationship Id="rId40" Type="http://schemas.openxmlformats.org/officeDocument/2006/relationships/hyperlink" Target="https://docs.python.org/3/library/itertools.html%20" TargetMode="External"/><Relationship Id="rId45" Type="http://schemas.openxmlformats.org/officeDocument/2006/relationships/header" Target="header11.xml"/><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header" Target="header6.xml"/><Relationship Id="rId28" Type="http://schemas.openxmlformats.org/officeDocument/2006/relationships/image" Target="media/image9.png"/><Relationship Id="rId36" Type="http://schemas.openxmlformats.org/officeDocument/2006/relationships/footer" Target="footer8.xml"/><Relationship Id="rId49" Type="http://schemas.openxmlformats.org/officeDocument/2006/relationships/footer" Target="footer12.xml"/><Relationship Id="rId10" Type="http://schemas.openxmlformats.org/officeDocument/2006/relationships/image" Target="media/image4.png"/><Relationship Id="rId19" Type="http://schemas.openxmlformats.org/officeDocument/2006/relationships/header" Target="header4.xml"/><Relationship Id="rId31" Type="http://schemas.openxmlformats.org/officeDocument/2006/relationships/image" Target="media/image12.png"/><Relationship Id="rId44" Type="http://schemas.openxmlformats.org/officeDocument/2006/relationships/header" Target="header10.xm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2.xml"/><Relationship Id="rId22" Type="http://schemas.openxmlformats.org/officeDocument/2006/relationships/footer" Target="footer5.xm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footer" Target="footer7.xml"/><Relationship Id="rId43" Type="http://schemas.openxmlformats.org/officeDocument/2006/relationships/hyperlink" Target="https://www.w3schools.com/sql/%20" TargetMode="External"/><Relationship Id="rId48" Type="http://schemas.openxmlformats.org/officeDocument/2006/relationships/header" Target="header12.xml"/><Relationship Id="rId8" Type="http://schemas.openxmlformats.org/officeDocument/2006/relationships/image" Target="media/image2.jpg"/><Relationship Id="rId51" Type="http://schemas.microsoft.com/office/2011/relationships/people" Target="people.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header" Target="header3.xml"/><Relationship Id="rId25" Type="http://schemas.openxmlformats.org/officeDocument/2006/relationships/image" Target="media/image5.png"/><Relationship Id="rId33" Type="http://schemas.openxmlformats.org/officeDocument/2006/relationships/header" Target="header7.xml"/><Relationship Id="rId38" Type="http://schemas.openxmlformats.org/officeDocument/2006/relationships/footer" Target="footer9.xml"/><Relationship Id="rId46" Type="http://schemas.openxmlformats.org/officeDocument/2006/relationships/footer" Target="footer10.xml"/><Relationship Id="rId20" Type="http://schemas.openxmlformats.org/officeDocument/2006/relationships/header" Target="header5.xml"/><Relationship Id="rId41" Type="http://schemas.openxmlformats.org/officeDocument/2006/relationships/hyperlink" Target="https://www.geeksforgeeks.org/0-1-knapsack-problem-dp-10/%20"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471</TotalTime>
  <Pages>21</Pages>
  <Words>4399</Words>
  <Characters>25078</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Shraddha CS</dc:creator>
  <cp:keywords/>
  <cp:lastModifiedBy>Shraddha CS</cp:lastModifiedBy>
  <cp:revision>6</cp:revision>
  <cp:lastPrinted>2025-05-10T07:57:00Z</cp:lastPrinted>
  <dcterms:created xsi:type="dcterms:W3CDTF">2025-05-10T08:00:00Z</dcterms:created>
  <dcterms:modified xsi:type="dcterms:W3CDTF">2025-05-23T08:00:00Z</dcterms:modified>
</cp:coreProperties>
</file>